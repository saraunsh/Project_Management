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609" w:rsidRPr="00B332AE" w:rsidRDefault="00531609" w:rsidP="00531609">
      <w:pPr>
        <w:jc w:val="center"/>
        <w:rPr>
          <w:rFonts w:ascii="Arial Black" w:hAnsi="Arial Black" w:cs="Aharoni"/>
          <w:b/>
          <w:color w:val="000000" w:themeColor="text1"/>
          <w:sz w:val="36"/>
          <w:szCs w:val="36"/>
          <w:lang w:val="en-IN"/>
        </w:rPr>
      </w:pPr>
    </w:p>
    <w:p w:rsidR="00531609" w:rsidRPr="00B332AE" w:rsidRDefault="00531609" w:rsidP="00531609">
      <w:pPr>
        <w:pStyle w:val="ListParagraph"/>
        <w:numPr>
          <w:ilvl w:val="0"/>
          <w:numId w:val="2"/>
        </w:numPr>
        <w:jc w:val="center"/>
        <w:rPr>
          <w:b/>
          <w:color w:val="000000" w:themeColor="text1"/>
          <w:sz w:val="36"/>
          <w:szCs w:val="36"/>
          <w:u w:val="single"/>
        </w:rPr>
      </w:pPr>
      <w:r w:rsidRPr="00B332AE">
        <w:rPr>
          <w:b/>
          <w:color w:val="000000" w:themeColor="text1"/>
          <w:sz w:val="36"/>
          <w:szCs w:val="36"/>
          <w:u w:val="single"/>
        </w:rPr>
        <w:t>SUBJECT PM</w:t>
      </w:r>
    </w:p>
    <w:p w:rsidR="00531609" w:rsidRPr="00B332AE" w:rsidRDefault="00531609" w:rsidP="00531609">
      <w:pPr>
        <w:ind w:left="720"/>
        <w:rPr>
          <w:rFonts w:ascii="Times New Roman" w:hAnsi="Times New Roman"/>
          <w:b/>
          <w:color w:val="000000" w:themeColor="text1"/>
          <w:sz w:val="36"/>
          <w:szCs w:val="36"/>
        </w:rPr>
      </w:pPr>
    </w:p>
    <w:p w:rsidR="00531609" w:rsidRPr="00B332AE" w:rsidRDefault="00531609" w:rsidP="00531609">
      <w:pPr>
        <w:rPr>
          <w:rFonts w:ascii="Times New Roman" w:hAnsi="Times New Roman"/>
          <w:b/>
          <w:color w:val="000000" w:themeColor="text1"/>
          <w:sz w:val="36"/>
          <w:szCs w:val="36"/>
        </w:rPr>
      </w:pPr>
    </w:p>
    <w:p w:rsidR="00531609" w:rsidRPr="00B332AE" w:rsidRDefault="00531609" w:rsidP="00531609">
      <w:pPr>
        <w:numPr>
          <w:ilvl w:val="0"/>
          <w:numId w:val="1"/>
        </w:numPr>
        <w:jc w:val="center"/>
        <w:rPr>
          <w:rFonts w:ascii="Times New Roman" w:hAnsi="Times New Roman"/>
          <w:b/>
          <w:color w:val="000000" w:themeColor="text1"/>
          <w:sz w:val="36"/>
          <w:szCs w:val="36"/>
        </w:rPr>
      </w:pPr>
      <w:r w:rsidRPr="00B332AE">
        <w:rPr>
          <w:rFonts w:ascii="Times New Roman" w:hAnsi="Times New Roman"/>
          <w:b/>
          <w:color w:val="000000" w:themeColor="text1"/>
          <w:sz w:val="36"/>
          <w:szCs w:val="36"/>
          <w:lang w:val="en-IN"/>
        </w:rPr>
        <w:t>TOPIC: Produc</w:t>
      </w:r>
      <w:bookmarkStart w:id="0" w:name="_GoBack"/>
      <w:bookmarkEnd w:id="0"/>
      <w:r w:rsidRPr="00B332AE">
        <w:rPr>
          <w:rFonts w:ascii="Times New Roman" w:hAnsi="Times New Roman"/>
          <w:b/>
          <w:color w:val="000000" w:themeColor="text1"/>
          <w:sz w:val="36"/>
          <w:szCs w:val="36"/>
          <w:lang w:val="en-IN"/>
        </w:rPr>
        <w:t>t Management System(using Heap Sort)</w:t>
      </w:r>
    </w:p>
    <w:p w:rsidR="00531609" w:rsidRPr="00B332AE" w:rsidRDefault="00531609" w:rsidP="00531609">
      <w:pPr>
        <w:pStyle w:val="ListParagraph"/>
        <w:rPr>
          <w:b/>
          <w:color w:val="000000" w:themeColor="text1"/>
          <w:sz w:val="36"/>
          <w:szCs w:val="36"/>
        </w:rPr>
      </w:pPr>
    </w:p>
    <w:p w:rsidR="00531609" w:rsidRPr="00B332AE" w:rsidRDefault="00531609" w:rsidP="00531609">
      <w:pPr>
        <w:pStyle w:val="ListParagraph"/>
        <w:rPr>
          <w:b/>
          <w:color w:val="000000" w:themeColor="text1"/>
          <w:sz w:val="36"/>
          <w:szCs w:val="36"/>
        </w:rPr>
      </w:pPr>
    </w:p>
    <w:p w:rsidR="00531609" w:rsidRPr="00B332AE" w:rsidRDefault="00531609" w:rsidP="00531609">
      <w:pPr>
        <w:ind w:left="360"/>
        <w:rPr>
          <w:rFonts w:ascii="Times New Roman" w:hAnsi="Times New Roman"/>
          <w:b/>
          <w:color w:val="000000" w:themeColor="text1"/>
          <w:sz w:val="36"/>
          <w:szCs w:val="36"/>
        </w:rPr>
      </w:pPr>
      <w:r w:rsidRPr="00B332AE">
        <w:rPr>
          <w:rFonts w:ascii="Times New Roman" w:hAnsi="Times New Roman"/>
          <w:b/>
          <w:color w:val="000000" w:themeColor="text1"/>
          <w:sz w:val="40"/>
          <w:szCs w:val="40"/>
        </w:rPr>
        <w:tab/>
      </w:r>
      <w:r w:rsidRPr="00B332AE">
        <w:rPr>
          <w:rFonts w:ascii="Times New Roman" w:hAnsi="Times New Roman"/>
          <w:b/>
          <w:color w:val="000000" w:themeColor="text1"/>
          <w:sz w:val="40"/>
          <w:szCs w:val="40"/>
        </w:rPr>
        <w:tab/>
      </w:r>
      <w:r w:rsidRPr="00B332AE">
        <w:rPr>
          <w:rFonts w:ascii="Times New Roman" w:hAnsi="Times New Roman"/>
          <w:b/>
          <w:color w:val="000000" w:themeColor="text1"/>
          <w:sz w:val="40"/>
          <w:szCs w:val="40"/>
        </w:rPr>
        <w:tab/>
      </w:r>
      <w:r w:rsidRPr="00B332AE">
        <w:rPr>
          <w:rFonts w:ascii="Times New Roman" w:hAnsi="Times New Roman"/>
          <w:b/>
          <w:color w:val="000000" w:themeColor="text1"/>
          <w:sz w:val="40"/>
          <w:szCs w:val="40"/>
        </w:rPr>
        <w:tab/>
      </w:r>
      <w:r w:rsidRPr="00B332AE">
        <w:rPr>
          <w:rFonts w:ascii="Times New Roman" w:hAnsi="Times New Roman"/>
          <w:b/>
          <w:color w:val="000000" w:themeColor="text1"/>
          <w:sz w:val="40"/>
          <w:szCs w:val="40"/>
        </w:rPr>
        <w:tab/>
      </w:r>
      <w:r w:rsidRPr="00B332AE">
        <w:rPr>
          <w:rFonts w:ascii="Times New Roman" w:hAnsi="Times New Roman"/>
          <w:b/>
          <w:color w:val="000000" w:themeColor="text1"/>
          <w:sz w:val="36"/>
          <w:szCs w:val="36"/>
        </w:rPr>
        <w:t>GROUP NO A_12</w:t>
      </w:r>
    </w:p>
    <w:p w:rsidR="00531609" w:rsidRPr="00B332AE" w:rsidRDefault="00531609" w:rsidP="00531609">
      <w:pPr>
        <w:pStyle w:val="ListParagraph"/>
        <w:rPr>
          <w:b/>
          <w:color w:val="000000" w:themeColor="text1"/>
          <w:sz w:val="36"/>
          <w:szCs w:val="36"/>
        </w:rPr>
      </w:pPr>
    </w:p>
    <w:p w:rsidR="00531609" w:rsidRPr="00B332AE" w:rsidRDefault="00531609" w:rsidP="00531609">
      <w:pPr>
        <w:pStyle w:val="ListParagraph"/>
        <w:rPr>
          <w:b/>
          <w:color w:val="000000" w:themeColor="text1"/>
          <w:sz w:val="36"/>
          <w:szCs w:val="36"/>
        </w:rPr>
      </w:pPr>
    </w:p>
    <w:p w:rsidR="00531609" w:rsidRPr="00B332AE" w:rsidRDefault="00531609" w:rsidP="00531609">
      <w:pPr>
        <w:pStyle w:val="ListParagraph"/>
        <w:rPr>
          <w:b/>
          <w:color w:val="000000" w:themeColor="text1"/>
          <w:sz w:val="36"/>
          <w:szCs w:val="36"/>
        </w:rPr>
      </w:pPr>
    </w:p>
    <w:p w:rsidR="00531609" w:rsidRDefault="00531609" w:rsidP="00531609">
      <w:pPr>
        <w:pStyle w:val="ListParagraph"/>
        <w:numPr>
          <w:ilvl w:val="0"/>
          <w:numId w:val="1"/>
        </w:numPr>
        <w:rPr>
          <w:b/>
          <w:color w:val="000000" w:themeColor="text1"/>
          <w:sz w:val="36"/>
          <w:szCs w:val="36"/>
        </w:rPr>
      </w:pPr>
      <w:r w:rsidRPr="00B332AE">
        <w:rPr>
          <w:b/>
          <w:color w:val="000000" w:themeColor="text1"/>
          <w:sz w:val="36"/>
          <w:szCs w:val="36"/>
        </w:rPr>
        <w:t>MEMBERS:</w:t>
      </w:r>
    </w:p>
    <w:p w:rsidR="00531609" w:rsidRDefault="00531609" w:rsidP="00531609">
      <w:pPr>
        <w:pStyle w:val="ListParagraph"/>
        <w:rPr>
          <w:b/>
          <w:color w:val="000000" w:themeColor="text1"/>
          <w:sz w:val="36"/>
          <w:szCs w:val="36"/>
        </w:rPr>
      </w:pPr>
    </w:p>
    <w:p w:rsidR="00531609" w:rsidRPr="00B332AE" w:rsidRDefault="00531609" w:rsidP="00531609">
      <w:pPr>
        <w:pStyle w:val="ListParagraph"/>
        <w:rPr>
          <w:b/>
          <w:color w:val="000000" w:themeColor="text1"/>
          <w:sz w:val="36"/>
          <w:szCs w:val="36"/>
        </w:rPr>
      </w:pPr>
    </w:p>
    <w:p w:rsidR="00531609" w:rsidRPr="00B332AE" w:rsidRDefault="00531609" w:rsidP="00531609">
      <w:pPr>
        <w:ind w:left="360"/>
        <w:rPr>
          <w:rFonts w:ascii="Times New Roman" w:hAnsi="Times New Roman"/>
          <w:b/>
          <w:color w:val="000000" w:themeColor="text1"/>
          <w:sz w:val="32"/>
          <w:szCs w:val="32"/>
        </w:rPr>
      </w:pPr>
      <w:r w:rsidRPr="00B332AE">
        <w:rPr>
          <w:rFonts w:ascii="Times New Roman" w:hAnsi="Times New Roman"/>
          <w:b/>
          <w:color w:val="000000" w:themeColor="text1"/>
          <w:sz w:val="32"/>
          <w:szCs w:val="32"/>
        </w:rPr>
        <w:t>MAYUR KASWA                           17u083</w:t>
      </w:r>
    </w:p>
    <w:p w:rsidR="00531609" w:rsidRPr="00B332AE" w:rsidRDefault="00531609" w:rsidP="00531609">
      <w:pPr>
        <w:ind w:left="360"/>
        <w:rPr>
          <w:rFonts w:ascii="Times New Roman" w:hAnsi="Times New Roman"/>
          <w:b/>
          <w:color w:val="000000" w:themeColor="text1"/>
          <w:sz w:val="32"/>
          <w:szCs w:val="32"/>
        </w:rPr>
      </w:pPr>
      <w:r w:rsidRPr="00B332AE">
        <w:rPr>
          <w:rFonts w:ascii="Times New Roman" w:hAnsi="Times New Roman"/>
          <w:b/>
          <w:color w:val="000000" w:themeColor="text1"/>
          <w:sz w:val="32"/>
          <w:szCs w:val="32"/>
        </w:rPr>
        <w:t>MOHIT KHEMWANI                   17u118</w:t>
      </w:r>
    </w:p>
    <w:p w:rsidR="00531609" w:rsidRPr="00B332AE" w:rsidRDefault="00531609" w:rsidP="00531609">
      <w:pPr>
        <w:ind w:left="360"/>
        <w:rPr>
          <w:rFonts w:ascii="Times New Roman" w:hAnsi="Times New Roman"/>
          <w:b/>
          <w:color w:val="000000" w:themeColor="text1"/>
          <w:sz w:val="32"/>
          <w:szCs w:val="32"/>
        </w:rPr>
      </w:pPr>
      <w:r w:rsidRPr="00B332AE">
        <w:rPr>
          <w:rFonts w:ascii="Times New Roman" w:hAnsi="Times New Roman"/>
          <w:b/>
          <w:color w:val="000000" w:themeColor="text1"/>
          <w:sz w:val="32"/>
          <w:szCs w:val="32"/>
        </w:rPr>
        <w:t>SARAUNSH SHEWALE               21820144</w:t>
      </w:r>
      <w:r w:rsidRPr="00B332AE">
        <w:rPr>
          <w:rFonts w:ascii="Times New Roman" w:hAnsi="Times New Roman"/>
          <w:b/>
          <w:color w:val="000000" w:themeColor="text1"/>
          <w:sz w:val="32"/>
          <w:szCs w:val="32"/>
        </w:rPr>
        <w:br/>
        <w:t>ANUJ DATE                                   21820179</w:t>
      </w:r>
    </w:p>
    <w:p w:rsidR="00531609" w:rsidRPr="00B332AE" w:rsidRDefault="00531609" w:rsidP="00531609">
      <w:pPr>
        <w:shd w:val="clear" w:color="auto" w:fill="FFFFFF"/>
        <w:spacing w:before="435" w:after="0" w:line="240" w:lineRule="auto"/>
        <w:rPr>
          <w:rFonts w:ascii="Arial Black" w:eastAsia="Times New Roman" w:hAnsi="Arial Black"/>
          <w:color w:val="auto"/>
          <w:spacing w:val="-1"/>
          <w:kern w:val="0"/>
          <w:sz w:val="32"/>
          <w:szCs w:val="32"/>
          <w:lang w:val="en-IN" w:eastAsia="en-IN"/>
        </w:rPr>
      </w:pPr>
    </w:p>
    <w:p w:rsidR="00531609" w:rsidRPr="00B332AE" w:rsidRDefault="00531609" w:rsidP="00531609">
      <w:pPr>
        <w:numPr>
          <w:ilvl w:val="0"/>
          <w:numId w:val="1"/>
        </w:numPr>
        <w:jc w:val="center"/>
        <w:rPr>
          <w:rFonts w:ascii="Times New Roman" w:hAnsi="Times New Roman"/>
          <w:b/>
          <w:color w:val="000000" w:themeColor="text1"/>
          <w:sz w:val="32"/>
          <w:szCs w:val="32"/>
        </w:rPr>
      </w:pPr>
      <w:r w:rsidRPr="00B332AE">
        <w:rPr>
          <w:rFonts w:ascii="Times New Roman" w:hAnsi="Times New Roman"/>
          <w:b/>
          <w:color w:val="000000" w:themeColor="text1"/>
          <w:sz w:val="32"/>
          <w:szCs w:val="32"/>
          <w:lang w:val="en-IN"/>
        </w:rPr>
        <w:t>Product Management System(using Heap Sort)</w:t>
      </w:r>
    </w:p>
    <w:p w:rsidR="00531609" w:rsidRPr="00B332AE" w:rsidRDefault="00531609" w:rsidP="00531609">
      <w:pPr>
        <w:pStyle w:val="NormalWeb"/>
        <w:spacing w:before="0" w:beforeAutospacing="0" w:after="150" w:afterAutospacing="0"/>
        <w:textAlignment w:val="baseline"/>
        <w:rPr>
          <w:b/>
          <w:sz w:val="32"/>
          <w:szCs w:val="32"/>
        </w:rPr>
      </w:pPr>
      <w:r w:rsidRPr="00B332AE">
        <w:rPr>
          <w:b/>
          <w:sz w:val="32"/>
          <w:szCs w:val="32"/>
        </w:rPr>
        <w:t>Heap Sort:</w:t>
      </w:r>
    </w:p>
    <w:p w:rsidR="00531609" w:rsidRPr="00B332AE" w:rsidRDefault="00531609" w:rsidP="00531609">
      <w:pPr>
        <w:pStyle w:val="NormalWeb"/>
        <w:spacing w:before="0" w:beforeAutospacing="0" w:after="150" w:afterAutospacing="0"/>
        <w:textAlignment w:val="baseline"/>
        <w:rPr>
          <w:sz w:val="32"/>
          <w:szCs w:val="32"/>
        </w:rPr>
      </w:pPr>
      <w:r w:rsidRPr="00B332AE">
        <w:rPr>
          <w:sz w:val="32"/>
          <w:szCs w:val="32"/>
        </w:rPr>
        <w:t>Heap sort is a comparison based sorting technique based on Binary Heap data structure. </w:t>
      </w:r>
    </w:p>
    <w:p w:rsidR="00531609" w:rsidRPr="00991234" w:rsidRDefault="00531609" w:rsidP="00531609">
      <w:pPr>
        <w:spacing w:after="100" w:line="240" w:lineRule="auto"/>
        <w:jc w:val="center"/>
        <w:rPr>
          <w:rFonts w:ascii="Arial Black" w:eastAsia="Times New Roman" w:hAnsi="Arial Black"/>
          <w:color w:val="auto"/>
          <w:kern w:val="0"/>
          <w:sz w:val="24"/>
          <w:szCs w:val="24"/>
          <w:lang w:val="en-IN" w:eastAsia="en-IN"/>
        </w:rPr>
      </w:pPr>
      <w:r>
        <w:rPr>
          <w:rFonts w:ascii="Arial Black" w:hAnsi="Arial Black"/>
          <w:b/>
          <w:noProof/>
          <w:color w:val="000000" w:themeColor="text1"/>
          <w:sz w:val="36"/>
          <w:szCs w:val="36"/>
          <w:lang w:eastAsia="en-US"/>
        </w:rPr>
        <w:lastRenderedPageBreak/>
        <w:drawing>
          <wp:inline distT="0" distB="0" distL="0" distR="0" wp14:anchorId="7C5CC71B" wp14:editId="0E4F49BE">
            <wp:extent cx="2560320" cy="1735467"/>
            <wp:effectExtent l="0" t="0" r="0" b="0"/>
            <wp:docPr id="2" name="Picture 2" descr="D:\SD\scene005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D\scene00505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67858" cy="1740576"/>
                    </a:xfrm>
                    <a:prstGeom prst="rect">
                      <a:avLst/>
                    </a:prstGeom>
                    <a:noFill/>
                    <a:ln>
                      <a:noFill/>
                    </a:ln>
                  </pic:spPr>
                </pic:pic>
              </a:graphicData>
            </a:graphic>
          </wp:inline>
        </w:drawing>
      </w:r>
      <w:r>
        <w:rPr>
          <w:rFonts w:ascii="Arial Black" w:eastAsia="Times New Roman" w:hAnsi="Arial Black"/>
          <w:noProof/>
          <w:color w:val="auto"/>
          <w:kern w:val="0"/>
          <w:sz w:val="24"/>
          <w:szCs w:val="24"/>
          <w:lang w:eastAsia="en-US"/>
        </w:rPr>
        <w:drawing>
          <wp:inline distT="0" distB="0" distL="0" distR="0" wp14:anchorId="12CCBAA5" wp14:editId="5320FD65">
            <wp:extent cx="2497194" cy="1736541"/>
            <wp:effectExtent l="0" t="0" r="0" b="0"/>
            <wp:docPr id="3" name="Picture 3" descr="D:\SD\scene0079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D\scene00793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0512" cy="1738848"/>
                    </a:xfrm>
                    <a:prstGeom prst="rect">
                      <a:avLst/>
                    </a:prstGeom>
                    <a:noFill/>
                    <a:ln>
                      <a:noFill/>
                    </a:ln>
                  </pic:spPr>
                </pic:pic>
              </a:graphicData>
            </a:graphic>
          </wp:inline>
        </w:drawing>
      </w:r>
    </w:p>
    <w:p w:rsidR="00531609" w:rsidRDefault="00531609" w:rsidP="00531609">
      <w:pPr>
        <w:jc w:val="center"/>
        <w:rPr>
          <w:rFonts w:ascii="Arial Black" w:hAnsi="Arial Black"/>
          <w:b/>
          <w:color w:val="000000" w:themeColor="text1"/>
          <w:sz w:val="36"/>
          <w:szCs w:val="36"/>
          <w:lang w:val="en-IN"/>
        </w:rPr>
      </w:pPr>
      <w:r>
        <w:rPr>
          <w:rFonts w:ascii="Times New Roman" w:eastAsia="Times New Roman" w:hAnsi="Times New Roman"/>
          <w:noProof/>
          <w:color w:val="000000"/>
          <w:w w:val="0"/>
          <w:sz w:val="0"/>
          <w:szCs w:val="0"/>
          <w:u w:color="000000"/>
          <w:bdr w:val="none" w:sz="0" w:space="0" w:color="000000"/>
          <w:shd w:val="clear" w:color="000000" w:fill="000000"/>
          <w:lang w:eastAsia="en-US"/>
        </w:rPr>
        <w:drawing>
          <wp:inline distT="0" distB="0" distL="0" distR="0" wp14:anchorId="7DB6EBD6" wp14:editId="6D825B36">
            <wp:extent cx="2236763" cy="1289437"/>
            <wp:effectExtent l="0" t="0" r="0" b="6350"/>
            <wp:docPr id="4" name="Picture 4" descr="D:\SD\scene015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D\scene0151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9289" cy="1290893"/>
                    </a:xfrm>
                    <a:prstGeom prst="rect">
                      <a:avLst/>
                    </a:prstGeom>
                    <a:noFill/>
                    <a:ln>
                      <a:noFill/>
                    </a:ln>
                  </pic:spPr>
                </pic:pic>
              </a:graphicData>
            </a:graphic>
          </wp:inline>
        </w:drawing>
      </w:r>
      <w:r>
        <w:rPr>
          <w:rFonts w:ascii="Times New Roman" w:eastAsia="Times New Roman" w:hAnsi="Times New Roman"/>
          <w:noProof/>
          <w:color w:val="000000"/>
          <w:w w:val="0"/>
          <w:sz w:val="0"/>
          <w:szCs w:val="0"/>
          <w:u w:color="000000"/>
          <w:bdr w:val="none" w:sz="0" w:space="0" w:color="000000"/>
          <w:shd w:val="clear" w:color="000000" w:fill="000000"/>
          <w:lang w:eastAsia="en-US"/>
        </w:rPr>
        <w:drawing>
          <wp:inline distT="0" distB="0" distL="0" distR="0" wp14:anchorId="3CF22B2A" wp14:editId="316ED089">
            <wp:extent cx="2454812" cy="1414915"/>
            <wp:effectExtent l="0" t="0" r="3175" b="0"/>
            <wp:docPr id="5" name="Picture 5" descr="D:\SD\scene02449-300x1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D\scene02449-300x17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4668" cy="1414832"/>
                    </a:xfrm>
                    <a:prstGeom prst="rect">
                      <a:avLst/>
                    </a:prstGeom>
                    <a:noFill/>
                    <a:ln>
                      <a:noFill/>
                    </a:ln>
                  </pic:spPr>
                </pic:pic>
              </a:graphicData>
            </a:graphic>
          </wp:inline>
        </w:drawing>
      </w:r>
      <w:r>
        <w:rPr>
          <w:noProof/>
          <w:lang w:eastAsia="en-US"/>
        </w:rPr>
        <mc:AlternateContent>
          <mc:Choice Requires="wps">
            <w:drawing>
              <wp:inline distT="0" distB="0" distL="0" distR="0" wp14:anchorId="0342EF4A" wp14:editId="39E2A35A">
                <wp:extent cx="302260" cy="302260"/>
                <wp:effectExtent l="0" t="0" r="0" b="0"/>
                <wp:docPr id="1" name="Rectangle 1" descr="https://www.geeksforgeeks.org/wp-content/uploads/gq/2013/03/scene00505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www.geeksforgeeks.org/wp-content/uploads/gq/2013/03/scene005051.jp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" filled="f" stroked="f">
                <o:lock v:ext="edit" aspectratio="t"/>
                <w10:anchorlock/>
              </v:rect>
            </w:pict>
          </mc:Fallback>
        </mc:AlternateContent>
      </w:r>
      <w:r w:rsidRPr="00CB7F3F">
        <w:rPr>
          <w:rStyle w:val="Normal"/>
          <w:rFonts w:ascii="Times New Roman" w:eastAsia="Times New Roman" w:hAnsi="Times New Roman"/>
          <w:snapToGrid w:val="0"/>
          <w:color w:val="000000"/>
          <w:w w:val="0"/>
          <w:sz w:val="0"/>
          <w:szCs w:val="0"/>
          <w:u w:color="000000"/>
          <w:bdr w:val="none" w:sz="0" w:space="0" w:color="000000"/>
          <w:shd w:val="clear" w:color="000000" w:fill="000000"/>
          <w:lang/>
        </w:rPr>
        <w:t xml:space="preserve"> </w:t>
      </w:r>
    </w:p>
    <w:p w:rsidR="00531609" w:rsidRDefault="00531609" w:rsidP="00531609">
      <w:pPr>
        <w:jc w:val="center"/>
        <w:rPr>
          <w:rFonts w:ascii="Arial Black" w:hAnsi="Arial Black"/>
          <w:b/>
          <w:color w:val="000000" w:themeColor="text1"/>
          <w:sz w:val="36"/>
          <w:szCs w:val="36"/>
          <w:lang w:val="en-IN"/>
        </w:rPr>
      </w:pPr>
    </w:p>
    <w:p w:rsidR="00531609" w:rsidRPr="00B332AE" w:rsidRDefault="00531609" w:rsidP="00531609">
      <w:pPr>
        <w:jc w:val="center"/>
        <w:rPr>
          <w:rFonts w:ascii="Times New Roman" w:hAnsi="Times New Roman"/>
          <w:b/>
          <w:color w:val="000000" w:themeColor="text1"/>
          <w:sz w:val="36"/>
          <w:szCs w:val="36"/>
          <w:lang w:val="en-IN"/>
        </w:rPr>
      </w:pPr>
    </w:p>
    <w:p w:rsidR="00531609" w:rsidRPr="00B332AE" w:rsidRDefault="00531609" w:rsidP="00531609">
      <w:pPr>
        <w:shd w:val="clear" w:color="auto" w:fill="FFFFFF"/>
        <w:spacing w:before="0" w:after="0" w:line="240" w:lineRule="auto"/>
        <w:textAlignment w:val="baseline"/>
        <w:rPr>
          <w:rFonts w:ascii="Times New Roman" w:eastAsia="Times New Roman" w:hAnsi="Times New Roman"/>
          <w:b/>
          <w:bCs/>
          <w:color w:val="auto"/>
          <w:kern w:val="0"/>
          <w:sz w:val="36"/>
          <w:szCs w:val="36"/>
          <w:bdr w:val="none" w:sz="0" w:space="0" w:color="auto" w:frame="1"/>
          <w:lang w:eastAsia="en-US"/>
        </w:rPr>
      </w:pPr>
      <w:r w:rsidRPr="00B332AE">
        <w:rPr>
          <w:rFonts w:ascii="Times New Roman" w:eastAsia="Times New Roman" w:hAnsi="Times New Roman"/>
          <w:b/>
          <w:bCs/>
          <w:color w:val="auto"/>
          <w:kern w:val="0"/>
          <w:sz w:val="36"/>
          <w:szCs w:val="36"/>
          <w:bdr w:val="none" w:sz="0" w:space="0" w:color="auto" w:frame="1"/>
          <w:lang w:eastAsia="en-US"/>
        </w:rPr>
        <w:t>Operations on Max Heap:</w:t>
      </w:r>
    </w:p>
    <w:p w:rsidR="00531609" w:rsidRPr="00B332AE" w:rsidRDefault="00531609" w:rsidP="00531609">
      <w:pPr>
        <w:shd w:val="clear" w:color="auto" w:fill="FFFFFF"/>
        <w:spacing w:before="0" w:after="0" w:line="240" w:lineRule="auto"/>
        <w:textAlignment w:val="baseline"/>
        <w:rPr>
          <w:rFonts w:ascii="Times New Roman" w:eastAsia="Times New Roman" w:hAnsi="Times New Roman"/>
          <w:color w:val="000000" w:themeColor="text1"/>
          <w:kern w:val="0"/>
          <w:sz w:val="32"/>
          <w:szCs w:val="32"/>
          <w:lang w:eastAsia="en-US"/>
        </w:rPr>
      </w:pPr>
      <w:r w:rsidRPr="00CB7F3F">
        <w:rPr>
          <w:rFonts w:ascii="Times New Roman" w:eastAsia="Times New Roman" w:hAnsi="Times New Roman"/>
          <w:color w:val="auto"/>
          <w:kern w:val="0"/>
          <w:sz w:val="32"/>
          <w:szCs w:val="32"/>
          <w:lang w:eastAsia="en-US"/>
        </w:rPr>
        <w:br/>
      </w:r>
      <w:r w:rsidRPr="00B332AE">
        <w:rPr>
          <w:rFonts w:ascii="Times New Roman" w:eastAsia="Times New Roman" w:hAnsi="Times New Roman"/>
          <w:bCs/>
          <w:color w:val="000000" w:themeColor="text1"/>
          <w:kern w:val="0"/>
          <w:sz w:val="32"/>
          <w:szCs w:val="32"/>
          <w:bdr w:val="none" w:sz="0" w:space="0" w:color="auto" w:frame="1"/>
          <w:lang w:eastAsia="en-US"/>
        </w:rPr>
        <w:t>1)</w:t>
      </w:r>
      <w:r w:rsidRPr="00CB7F3F">
        <w:rPr>
          <w:rFonts w:ascii="Times New Roman" w:eastAsia="Times New Roman" w:hAnsi="Times New Roman"/>
          <w:color w:val="000000" w:themeColor="text1"/>
          <w:kern w:val="0"/>
          <w:sz w:val="32"/>
          <w:szCs w:val="32"/>
          <w:lang w:eastAsia="en-US"/>
        </w:rPr>
        <w:t> </w:t>
      </w:r>
      <w:proofErr w:type="spellStart"/>
      <w:proofErr w:type="gramStart"/>
      <w:r w:rsidRPr="00CB7F3F">
        <w:rPr>
          <w:rFonts w:ascii="Times New Roman" w:eastAsia="Times New Roman" w:hAnsi="Times New Roman"/>
          <w:color w:val="000000" w:themeColor="text1"/>
          <w:kern w:val="0"/>
          <w:sz w:val="32"/>
          <w:szCs w:val="32"/>
          <w:lang w:eastAsia="en-US"/>
        </w:rPr>
        <w:t>getMax</w:t>
      </w:r>
      <w:proofErr w:type="spellEnd"/>
      <w:r w:rsidRPr="00CB7F3F">
        <w:rPr>
          <w:rFonts w:ascii="Times New Roman" w:eastAsia="Times New Roman" w:hAnsi="Times New Roman"/>
          <w:color w:val="000000" w:themeColor="text1"/>
          <w:kern w:val="0"/>
          <w:sz w:val="32"/>
          <w:szCs w:val="32"/>
          <w:lang w:eastAsia="en-US"/>
        </w:rPr>
        <w:t>(</w:t>
      </w:r>
      <w:proofErr w:type="gramEnd"/>
      <w:r w:rsidRPr="00CB7F3F">
        <w:rPr>
          <w:rFonts w:ascii="Times New Roman" w:eastAsia="Times New Roman" w:hAnsi="Times New Roman"/>
          <w:color w:val="000000" w:themeColor="text1"/>
          <w:kern w:val="0"/>
          <w:sz w:val="32"/>
          <w:szCs w:val="32"/>
          <w:lang w:eastAsia="en-US"/>
        </w:rPr>
        <w:t>): It returns the root element of Max Heap. Time Compl</w:t>
      </w:r>
      <w:r w:rsidRPr="00B332AE">
        <w:rPr>
          <w:rFonts w:ascii="Times New Roman" w:eastAsia="Times New Roman" w:hAnsi="Times New Roman"/>
          <w:color w:val="000000" w:themeColor="text1"/>
          <w:kern w:val="0"/>
          <w:sz w:val="32"/>
          <w:szCs w:val="32"/>
          <w:lang w:eastAsia="en-US"/>
        </w:rPr>
        <w:t xml:space="preserve">exity of this operation is </w:t>
      </w:r>
      <w:proofErr w:type="gramStart"/>
      <w:r w:rsidRPr="00B332AE">
        <w:rPr>
          <w:rFonts w:ascii="Times New Roman" w:eastAsia="Times New Roman" w:hAnsi="Times New Roman"/>
          <w:color w:val="000000" w:themeColor="text1"/>
          <w:kern w:val="0"/>
          <w:sz w:val="32"/>
          <w:szCs w:val="32"/>
          <w:lang w:eastAsia="en-US"/>
        </w:rPr>
        <w:t>O(</w:t>
      </w:r>
      <w:proofErr w:type="gramEnd"/>
      <w:r w:rsidRPr="00B332AE">
        <w:rPr>
          <w:rFonts w:ascii="Times New Roman" w:eastAsia="Times New Roman" w:hAnsi="Times New Roman"/>
          <w:color w:val="000000" w:themeColor="text1"/>
          <w:kern w:val="0"/>
          <w:sz w:val="32"/>
          <w:szCs w:val="32"/>
          <w:lang w:eastAsia="en-US"/>
        </w:rPr>
        <w:t>1).</w:t>
      </w:r>
    </w:p>
    <w:p w:rsidR="00531609" w:rsidRPr="00CB7F3F" w:rsidRDefault="00531609" w:rsidP="00531609">
      <w:pPr>
        <w:shd w:val="clear" w:color="auto" w:fill="FFFFFF"/>
        <w:spacing w:before="0" w:after="0" w:line="240" w:lineRule="auto"/>
        <w:textAlignment w:val="baseline"/>
        <w:rPr>
          <w:ins w:id="1" w:author="Unknown"/>
          <w:rFonts w:ascii="Times New Roman" w:eastAsia="Times New Roman" w:hAnsi="Times New Roman"/>
          <w:color w:val="000000" w:themeColor="text1"/>
          <w:kern w:val="0"/>
          <w:sz w:val="32"/>
          <w:szCs w:val="32"/>
          <w:lang w:eastAsia="en-US"/>
        </w:rPr>
      </w:pPr>
    </w:p>
    <w:p w:rsidR="00531609" w:rsidRPr="00B332AE" w:rsidRDefault="00531609" w:rsidP="00531609">
      <w:pPr>
        <w:pStyle w:val="NormalWeb"/>
        <w:shd w:val="clear" w:color="auto" w:fill="FFFFFF"/>
        <w:spacing w:before="0" w:beforeAutospacing="0" w:after="0" w:afterAutospacing="0"/>
        <w:textAlignment w:val="baseline"/>
        <w:rPr>
          <w:sz w:val="32"/>
          <w:szCs w:val="32"/>
        </w:rPr>
      </w:pPr>
      <w:r w:rsidRPr="00B332AE">
        <w:rPr>
          <w:rStyle w:val="Strong"/>
          <w:rFonts w:eastAsia="Cambria"/>
          <w:sz w:val="32"/>
          <w:szCs w:val="32"/>
          <w:bdr w:val="none" w:sz="0" w:space="0" w:color="auto" w:frame="1"/>
        </w:rPr>
        <w:t>2)</w:t>
      </w:r>
      <w:r w:rsidRPr="00B332AE">
        <w:rPr>
          <w:sz w:val="32"/>
          <w:szCs w:val="32"/>
        </w:rPr>
        <w:t> </w:t>
      </w:r>
      <w:proofErr w:type="spellStart"/>
      <w:proofErr w:type="gramStart"/>
      <w:r w:rsidRPr="00B332AE">
        <w:rPr>
          <w:sz w:val="32"/>
          <w:szCs w:val="32"/>
        </w:rPr>
        <w:t>extractMax</w:t>
      </w:r>
      <w:proofErr w:type="spellEnd"/>
      <w:r w:rsidRPr="00B332AE">
        <w:rPr>
          <w:sz w:val="32"/>
          <w:szCs w:val="32"/>
        </w:rPr>
        <w:t>(</w:t>
      </w:r>
      <w:proofErr w:type="gramEnd"/>
      <w:r w:rsidRPr="00B332AE">
        <w:rPr>
          <w:sz w:val="32"/>
          <w:szCs w:val="32"/>
        </w:rPr>
        <w:t xml:space="preserve">): Removes the maximum element from </w:t>
      </w:r>
      <w:proofErr w:type="spellStart"/>
      <w:r w:rsidRPr="00B332AE">
        <w:rPr>
          <w:sz w:val="32"/>
          <w:szCs w:val="32"/>
        </w:rPr>
        <w:t>MaxHeap</w:t>
      </w:r>
      <w:proofErr w:type="spellEnd"/>
      <w:r w:rsidRPr="00B332AE">
        <w:rPr>
          <w:sz w:val="32"/>
          <w:szCs w:val="32"/>
        </w:rPr>
        <w:t xml:space="preserve">. Time Complexity of this Operation is </w:t>
      </w:r>
      <w:proofErr w:type="gramStart"/>
      <w:r w:rsidRPr="00B332AE">
        <w:rPr>
          <w:sz w:val="32"/>
          <w:szCs w:val="32"/>
        </w:rPr>
        <w:t>O(</w:t>
      </w:r>
      <w:proofErr w:type="gramEnd"/>
      <w:r w:rsidRPr="00B332AE">
        <w:rPr>
          <w:sz w:val="32"/>
          <w:szCs w:val="32"/>
        </w:rPr>
        <w:t xml:space="preserve">Log n) as this operation needs to maintain the heap property (by calling </w:t>
      </w:r>
      <w:proofErr w:type="spellStart"/>
      <w:r w:rsidRPr="00B332AE">
        <w:rPr>
          <w:sz w:val="32"/>
          <w:szCs w:val="32"/>
        </w:rPr>
        <w:t>heapify</w:t>
      </w:r>
      <w:proofErr w:type="spellEnd"/>
      <w:r w:rsidRPr="00B332AE">
        <w:rPr>
          <w:sz w:val="32"/>
          <w:szCs w:val="32"/>
        </w:rPr>
        <w:t>()) after removing root.</w:t>
      </w:r>
    </w:p>
    <w:p w:rsidR="00531609" w:rsidRPr="00B332AE" w:rsidRDefault="00531609" w:rsidP="00531609">
      <w:pPr>
        <w:pStyle w:val="NormalWeb"/>
        <w:shd w:val="clear" w:color="auto" w:fill="FFFFFF"/>
        <w:spacing w:before="0" w:beforeAutospacing="0" w:after="0" w:afterAutospacing="0"/>
        <w:textAlignment w:val="baseline"/>
        <w:rPr>
          <w:sz w:val="32"/>
          <w:szCs w:val="32"/>
        </w:rPr>
      </w:pPr>
    </w:p>
    <w:p w:rsidR="00531609" w:rsidRPr="00B332AE" w:rsidRDefault="00531609" w:rsidP="00531609">
      <w:pPr>
        <w:pStyle w:val="NormalWeb"/>
        <w:shd w:val="clear" w:color="auto" w:fill="FFFFFF"/>
        <w:spacing w:before="0" w:beforeAutospacing="0" w:after="0" w:afterAutospacing="0"/>
        <w:textAlignment w:val="baseline"/>
        <w:rPr>
          <w:sz w:val="32"/>
          <w:szCs w:val="32"/>
        </w:rPr>
      </w:pPr>
      <w:r w:rsidRPr="00B332AE">
        <w:rPr>
          <w:rStyle w:val="Strong"/>
          <w:sz w:val="32"/>
          <w:szCs w:val="32"/>
          <w:bdr w:val="none" w:sz="0" w:space="0" w:color="auto" w:frame="1"/>
        </w:rPr>
        <w:t>3</w:t>
      </w:r>
      <w:r w:rsidRPr="00B332AE">
        <w:rPr>
          <w:rStyle w:val="Strong"/>
          <w:rFonts w:eastAsia="Cambria"/>
          <w:sz w:val="32"/>
          <w:szCs w:val="32"/>
          <w:bdr w:val="none" w:sz="0" w:space="0" w:color="auto" w:frame="1"/>
        </w:rPr>
        <w:t>) </w:t>
      </w:r>
      <w:proofErr w:type="gramStart"/>
      <w:r w:rsidRPr="00B332AE">
        <w:rPr>
          <w:sz w:val="32"/>
          <w:szCs w:val="32"/>
        </w:rPr>
        <w:t>insert(</w:t>
      </w:r>
      <w:proofErr w:type="gramEnd"/>
      <w:r w:rsidRPr="00B332AE">
        <w:rPr>
          <w:sz w:val="32"/>
          <w:szCs w:val="32"/>
        </w:rPr>
        <w:t>): Inserting a new key takes O(Log n) time. We add a new key at the end of the tree. If new key is smaller than its parent, then we don’t need to do anything. Otherwise, we need to traverse up to fix the violated heap property.</w:t>
      </w:r>
    </w:p>
    <w:p w:rsidR="00531609" w:rsidRPr="00B332AE" w:rsidRDefault="00531609" w:rsidP="00531609">
      <w:pPr>
        <w:shd w:val="clear" w:color="auto" w:fill="FFFFFF"/>
        <w:spacing w:before="0" w:after="0" w:line="240" w:lineRule="auto"/>
        <w:textAlignment w:val="baseline"/>
        <w:rPr>
          <w:rFonts w:ascii="Times New Roman" w:hAnsi="Times New Roman"/>
          <w:b/>
          <w:color w:val="auto"/>
          <w:sz w:val="32"/>
          <w:szCs w:val="32"/>
          <w:lang w:val="en-IN"/>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p>
    <w:p w:rsidR="00531609" w:rsidRDefault="00531609" w:rsidP="00531609">
      <w:pPr>
        <w:jc w:val="center"/>
        <w:rPr>
          <w:rFonts w:ascii="Arial Black" w:hAnsi="Arial Black"/>
          <w:b/>
          <w:color w:val="000000" w:themeColor="text1"/>
          <w:sz w:val="36"/>
          <w:szCs w:val="36"/>
          <w:lang w:val="en-IN"/>
        </w:rPr>
      </w:pPr>
    </w:p>
    <w:p w:rsidR="00531609" w:rsidRPr="00916F72" w:rsidRDefault="00531609" w:rsidP="00531609">
      <w:pPr>
        <w:jc w:val="center"/>
        <w:rPr>
          <w:rFonts w:ascii="Arial Black" w:hAnsi="Arial Black"/>
          <w:b/>
          <w:color w:val="000000" w:themeColor="text1"/>
          <w:sz w:val="36"/>
          <w:szCs w:val="36"/>
          <w:lang w:val="en-IN"/>
        </w:rPr>
      </w:pPr>
      <w:r w:rsidRPr="00B332AE">
        <w:rPr>
          <w:rFonts w:ascii="Times New Roman" w:hAnsi="Times New Roman"/>
          <w:b/>
          <w:color w:val="000000" w:themeColor="text1"/>
          <w:sz w:val="40"/>
          <w:szCs w:val="40"/>
          <w:lang w:val="en-IN"/>
        </w:rPr>
        <w:lastRenderedPageBreak/>
        <w:t>WORK BREAKDOWN STRUCTURE</w:t>
      </w:r>
      <w:r>
        <w:rPr>
          <w:rFonts w:ascii="Arial Black" w:hAnsi="Arial Black"/>
          <w:b/>
          <w:noProof/>
          <w:color w:val="000000" w:themeColor="text1"/>
          <w:sz w:val="36"/>
          <w:szCs w:val="36"/>
          <w:lang w:eastAsia="en-US"/>
        </w:rPr>
        <w:drawing>
          <wp:inline distT="0" distB="0" distL="0" distR="0" wp14:anchorId="4309DDFE" wp14:editId="6C962B05">
            <wp:extent cx="5486400" cy="3200400"/>
            <wp:effectExtent l="0" t="38100" r="0" b="5715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91DE7" w:rsidRDefault="00591DE7"/>
    <w:sectPr w:rsidR="00591DE7">
      <w:footerReference w:type="default" r:id="rId15"/>
      <w:pgSz w:w="12240" w:h="15840" w:code="1"/>
      <w:pgMar w:top="1080" w:right="1080" w:bottom="1080" w:left="1080" w:header="720" w:footer="720"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ADA" w:rsidRDefault="00531609">
    <w:pPr>
      <w:pStyle w:val="Footer"/>
    </w:pPr>
    <w:r>
      <w:t xml:space="preserve">Page </w:t>
    </w:r>
    <w:r>
      <w:fldChar w:fldCharType="begin"/>
    </w:r>
    <w:r>
      <w:instrText xml:space="preserve"> PAGE </w:instrText>
    </w:r>
    <w:r>
      <w:fldChar w:fldCharType="separate"/>
    </w:r>
    <w:r>
      <w:rPr>
        <w:noProof/>
      </w:rPr>
      <w:t>2</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10A5C"/>
    <w:multiLevelType w:val="hybridMultilevel"/>
    <w:tmpl w:val="3D30CF88"/>
    <w:lvl w:ilvl="0" w:tplc="40090001">
      <w:start w:val="1"/>
      <w:numFmt w:val="bullet"/>
      <w:lvlText w:val=""/>
      <w:lvlJc w:val="left"/>
      <w:pPr>
        <w:tabs>
          <w:tab w:val="num" w:pos="720"/>
        </w:tabs>
        <w:ind w:left="720" w:hanging="360"/>
      </w:pPr>
      <w:rPr>
        <w:rFonts w:ascii="Symbol" w:hAnsi="Symbol" w:hint="default"/>
      </w:rPr>
    </w:lvl>
    <w:lvl w:ilvl="1" w:tplc="074A18A4" w:tentative="1">
      <w:start w:val="1"/>
      <w:numFmt w:val="bullet"/>
      <w:lvlText w:val="•"/>
      <w:lvlJc w:val="left"/>
      <w:pPr>
        <w:tabs>
          <w:tab w:val="num" w:pos="1440"/>
        </w:tabs>
        <w:ind w:left="1440" w:hanging="360"/>
      </w:pPr>
      <w:rPr>
        <w:rFonts w:ascii="Times New Roman" w:hAnsi="Times New Roman" w:hint="default"/>
      </w:rPr>
    </w:lvl>
    <w:lvl w:ilvl="2" w:tplc="A69E838E" w:tentative="1">
      <w:start w:val="1"/>
      <w:numFmt w:val="bullet"/>
      <w:lvlText w:val="•"/>
      <w:lvlJc w:val="left"/>
      <w:pPr>
        <w:tabs>
          <w:tab w:val="num" w:pos="2160"/>
        </w:tabs>
        <w:ind w:left="2160" w:hanging="360"/>
      </w:pPr>
      <w:rPr>
        <w:rFonts w:ascii="Times New Roman" w:hAnsi="Times New Roman" w:hint="default"/>
      </w:rPr>
    </w:lvl>
    <w:lvl w:ilvl="3" w:tplc="6240BCD2" w:tentative="1">
      <w:start w:val="1"/>
      <w:numFmt w:val="bullet"/>
      <w:lvlText w:val="•"/>
      <w:lvlJc w:val="left"/>
      <w:pPr>
        <w:tabs>
          <w:tab w:val="num" w:pos="2880"/>
        </w:tabs>
        <w:ind w:left="2880" w:hanging="360"/>
      </w:pPr>
      <w:rPr>
        <w:rFonts w:ascii="Times New Roman" w:hAnsi="Times New Roman" w:hint="default"/>
      </w:rPr>
    </w:lvl>
    <w:lvl w:ilvl="4" w:tplc="6E2030EC" w:tentative="1">
      <w:start w:val="1"/>
      <w:numFmt w:val="bullet"/>
      <w:lvlText w:val="•"/>
      <w:lvlJc w:val="left"/>
      <w:pPr>
        <w:tabs>
          <w:tab w:val="num" w:pos="3600"/>
        </w:tabs>
        <w:ind w:left="3600" w:hanging="360"/>
      </w:pPr>
      <w:rPr>
        <w:rFonts w:ascii="Times New Roman" w:hAnsi="Times New Roman" w:hint="default"/>
      </w:rPr>
    </w:lvl>
    <w:lvl w:ilvl="5" w:tplc="382070BA" w:tentative="1">
      <w:start w:val="1"/>
      <w:numFmt w:val="bullet"/>
      <w:lvlText w:val="•"/>
      <w:lvlJc w:val="left"/>
      <w:pPr>
        <w:tabs>
          <w:tab w:val="num" w:pos="4320"/>
        </w:tabs>
        <w:ind w:left="4320" w:hanging="360"/>
      </w:pPr>
      <w:rPr>
        <w:rFonts w:ascii="Times New Roman" w:hAnsi="Times New Roman" w:hint="default"/>
      </w:rPr>
    </w:lvl>
    <w:lvl w:ilvl="6" w:tplc="13108FB2" w:tentative="1">
      <w:start w:val="1"/>
      <w:numFmt w:val="bullet"/>
      <w:lvlText w:val="•"/>
      <w:lvlJc w:val="left"/>
      <w:pPr>
        <w:tabs>
          <w:tab w:val="num" w:pos="5040"/>
        </w:tabs>
        <w:ind w:left="5040" w:hanging="360"/>
      </w:pPr>
      <w:rPr>
        <w:rFonts w:ascii="Times New Roman" w:hAnsi="Times New Roman" w:hint="default"/>
      </w:rPr>
    </w:lvl>
    <w:lvl w:ilvl="7" w:tplc="3E8862C2" w:tentative="1">
      <w:start w:val="1"/>
      <w:numFmt w:val="bullet"/>
      <w:lvlText w:val="•"/>
      <w:lvlJc w:val="left"/>
      <w:pPr>
        <w:tabs>
          <w:tab w:val="num" w:pos="5760"/>
        </w:tabs>
        <w:ind w:left="5760" w:hanging="360"/>
      </w:pPr>
      <w:rPr>
        <w:rFonts w:ascii="Times New Roman" w:hAnsi="Times New Roman" w:hint="default"/>
      </w:rPr>
    </w:lvl>
    <w:lvl w:ilvl="8" w:tplc="2C0E8D58" w:tentative="1">
      <w:start w:val="1"/>
      <w:numFmt w:val="bullet"/>
      <w:lvlText w:val="•"/>
      <w:lvlJc w:val="left"/>
      <w:pPr>
        <w:tabs>
          <w:tab w:val="num" w:pos="6480"/>
        </w:tabs>
        <w:ind w:left="6480" w:hanging="360"/>
      </w:pPr>
      <w:rPr>
        <w:rFonts w:ascii="Times New Roman" w:hAnsi="Times New Roman" w:hint="default"/>
      </w:rPr>
    </w:lvl>
  </w:abstractNum>
  <w:abstractNum w:abstractNumId="1">
    <w:nsid w:val="779B393A"/>
    <w:multiLevelType w:val="hybridMultilevel"/>
    <w:tmpl w:val="28523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609"/>
    <w:rsid w:val="00032A7F"/>
    <w:rsid w:val="000C60D2"/>
    <w:rsid w:val="000F5357"/>
    <w:rsid w:val="00174B59"/>
    <w:rsid w:val="001B54B2"/>
    <w:rsid w:val="00263476"/>
    <w:rsid w:val="00302F26"/>
    <w:rsid w:val="003F0E6C"/>
    <w:rsid w:val="00472033"/>
    <w:rsid w:val="004A195A"/>
    <w:rsid w:val="00517423"/>
    <w:rsid w:val="00531609"/>
    <w:rsid w:val="00552059"/>
    <w:rsid w:val="005728E7"/>
    <w:rsid w:val="00591DE7"/>
    <w:rsid w:val="005F2FA4"/>
    <w:rsid w:val="00601C75"/>
    <w:rsid w:val="00656B8E"/>
    <w:rsid w:val="00677500"/>
    <w:rsid w:val="00733B5D"/>
    <w:rsid w:val="007667F5"/>
    <w:rsid w:val="00796AEB"/>
    <w:rsid w:val="007A4D9E"/>
    <w:rsid w:val="00811A8E"/>
    <w:rsid w:val="008C3481"/>
    <w:rsid w:val="009161FE"/>
    <w:rsid w:val="009503F6"/>
    <w:rsid w:val="009A796C"/>
    <w:rsid w:val="00A018AF"/>
    <w:rsid w:val="00A10ACF"/>
    <w:rsid w:val="00AA53F7"/>
    <w:rsid w:val="00BA539A"/>
    <w:rsid w:val="00C11385"/>
    <w:rsid w:val="00C373DB"/>
    <w:rsid w:val="00C64FD3"/>
    <w:rsid w:val="00C75E40"/>
    <w:rsid w:val="00CC4185"/>
    <w:rsid w:val="00DA5608"/>
    <w:rsid w:val="00F72B6B"/>
    <w:rsid w:val="00FB1896"/>
    <w:rsid w:val="00FB7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2"/>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609"/>
    <w:pPr>
      <w:spacing w:before="40" w:after="160" w:line="288" w:lineRule="auto"/>
    </w:pPr>
    <w:rPr>
      <w:rFonts w:ascii="Cambria" w:eastAsia="Cambria" w:hAnsi="Cambria" w:cs="Times New Roman"/>
      <w:color w:val="595959"/>
      <w:kern w:val="20"/>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2"/>
    <w:unhideWhenUsed/>
    <w:rsid w:val="00531609"/>
    <w:pPr>
      <w:pBdr>
        <w:top w:val="single" w:sz="4" w:space="6" w:color="B1C0CD"/>
        <w:left w:val="single" w:sz="2" w:space="4" w:color="FFFFFF"/>
      </w:pBdr>
      <w:spacing w:after="0" w:line="240" w:lineRule="auto"/>
      <w:ind w:left="-360" w:right="-360"/>
    </w:pPr>
  </w:style>
  <w:style w:type="character" w:customStyle="1" w:styleId="FooterChar">
    <w:name w:val="Footer Char"/>
    <w:basedOn w:val="DefaultParagraphFont"/>
    <w:link w:val="Footer"/>
    <w:uiPriority w:val="2"/>
    <w:rsid w:val="00531609"/>
    <w:rPr>
      <w:rFonts w:ascii="Cambria" w:eastAsia="Cambria" w:hAnsi="Cambria" w:cs="Times New Roman"/>
      <w:color w:val="595959"/>
      <w:kern w:val="20"/>
      <w:sz w:val="20"/>
      <w:szCs w:val="20"/>
      <w:lang w:eastAsia="ja-JP"/>
    </w:rPr>
  </w:style>
  <w:style w:type="paragraph" w:styleId="ListParagraph">
    <w:name w:val="List Paragraph"/>
    <w:basedOn w:val="Normal"/>
    <w:uiPriority w:val="34"/>
    <w:qFormat/>
    <w:rsid w:val="00531609"/>
    <w:pPr>
      <w:spacing w:before="0" w:after="0" w:line="240" w:lineRule="auto"/>
      <w:ind w:left="720"/>
      <w:contextualSpacing/>
    </w:pPr>
    <w:rPr>
      <w:rFonts w:ascii="Times New Roman" w:eastAsia="Times New Roman" w:hAnsi="Times New Roman"/>
      <w:color w:val="auto"/>
      <w:kern w:val="0"/>
      <w:sz w:val="24"/>
      <w:szCs w:val="24"/>
      <w:lang w:val="en-IN" w:eastAsia="en-IN"/>
    </w:rPr>
  </w:style>
  <w:style w:type="paragraph" w:styleId="NormalWeb">
    <w:name w:val="Normal (Web)"/>
    <w:basedOn w:val="Normal"/>
    <w:uiPriority w:val="99"/>
    <w:semiHidden/>
    <w:unhideWhenUsed/>
    <w:rsid w:val="00531609"/>
    <w:pPr>
      <w:spacing w:before="100" w:beforeAutospacing="1" w:after="100" w:afterAutospacing="1" w:line="240" w:lineRule="auto"/>
    </w:pPr>
    <w:rPr>
      <w:rFonts w:ascii="Times New Roman" w:eastAsia="Times New Roman" w:hAnsi="Times New Roman"/>
      <w:color w:val="auto"/>
      <w:kern w:val="0"/>
      <w:sz w:val="24"/>
      <w:szCs w:val="24"/>
      <w:lang w:eastAsia="en-US"/>
    </w:rPr>
  </w:style>
  <w:style w:type="character" w:styleId="Strong">
    <w:name w:val="Strong"/>
    <w:basedOn w:val="DefaultParagraphFont"/>
    <w:uiPriority w:val="22"/>
    <w:qFormat/>
    <w:rsid w:val="00531609"/>
    <w:rPr>
      <w:b/>
      <w:bCs/>
    </w:rPr>
  </w:style>
  <w:style w:type="paragraph" w:styleId="BalloonText">
    <w:name w:val="Balloon Text"/>
    <w:basedOn w:val="Normal"/>
    <w:link w:val="BalloonTextChar"/>
    <w:uiPriority w:val="99"/>
    <w:semiHidden/>
    <w:unhideWhenUsed/>
    <w:rsid w:val="0053160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609"/>
    <w:rPr>
      <w:rFonts w:ascii="Tahoma" w:eastAsia="Cambria" w:hAnsi="Tahoma" w:cs="Tahoma"/>
      <w:color w:val="595959"/>
      <w:kern w:val="20"/>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2"/>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609"/>
    <w:pPr>
      <w:spacing w:before="40" w:after="160" w:line="288" w:lineRule="auto"/>
    </w:pPr>
    <w:rPr>
      <w:rFonts w:ascii="Cambria" w:eastAsia="Cambria" w:hAnsi="Cambria" w:cs="Times New Roman"/>
      <w:color w:val="595959"/>
      <w:kern w:val="20"/>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2"/>
    <w:unhideWhenUsed/>
    <w:rsid w:val="00531609"/>
    <w:pPr>
      <w:pBdr>
        <w:top w:val="single" w:sz="4" w:space="6" w:color="B1C0CD"/>
        <w:left w:val="single" w:sz="2" w:space="4" w:color="FFFFFF"/>
      </w:pBdr>
      <w:spacing w:after="0" w:line="240" w:lineRule="auto"/>
      <w:ind w:left="-360" w:right="-360"/>
    </w:pPr>
  </w:style>
  <w:style w:type="character" w:customStyle="1" w:styleId="FooterChar">
    <w:name w:val="Footer Char"/>
    <w:basedOn w:val="DefaultParagraphFont"/>
    <w:link w:val="Footer"/>
    <w:uiPriority w:val="2"/>
    <w:rsid w:val="00531609"/>
    <w:rPr>
      <w:rFonts w:ascii="Cambria" w:eastAsia="Cambria" w:hAnsi="Cambria" w:cs="Times New Roman"/>
      <w:color w:val="595959"/>
      <w:kern w:val="20"/>
      <w:sz w:val="20"/>
      <w:szCs w:val="20"/>
      <w:lang w:eastAsia="ja-JP"/>
    </w:rPr>
  </w:style>
  <w:style w:type="paragraph" w:styleId="ListParagraph">
    <w:name w:val="List Paragraph"/>
    <w:basedOn w:val="Normal"/>
    <w:uiPriority w:val="34"/>
    <w:qFormat/>
    <w:rsid w:val="00531609"/>
    <w:pPr>
      <w:spacing w:before="0" w:after="0" w:line="240" w:lineRule="auto"/>
      <w:ind w:left="720"/>
      <w:contextualSpacing/>
    </w:pPr>
    <w:rPr>
      <w:rFonts w:ascii="Times New Roman" w:eastAsia="Times New Roman" w:hAnsi="Times New Roman"/>
      <w:color w:val="auto"/>
      <w:kern w:val="0"/>
      <w:sz w:val="24"/>
      <w:szCs w:val="24"/>
      <w:lang w:val="en-IN" w:eastAsia="en-IN"/>
    </w:rPr>
  </w:style>
  <w:style w:type="paragraph" w:styleId="NormalWeb">
    <w:name w:val="Normal (Web)"/>
    <w:basedOn w:val="Normal"/>
    <w:uiPriority w:val="99"/>
    <w:semiHidden/>
    <w:unhideWhenUsed/>
    <w:rsid w:val="00531609"/>
    <w:pPr>
      <w:spacing w:before="100" w:beforeAutospacing="1" w:after="100" w:afterAutospacing="1" w:line="240" w:lineRule="auto"/>
    </w:pPr>
    <w:rPr>
      <w:rFonts w:ascii="Times New Roman" w:eastAsia="Times New Roman" w:hAnsi="Times New Roman"/>
      <w:color w:val="auto"/>
      <w:kern w:val="0"/>
      <w:sz w:val="24"/>
      <w:szCs w:val="24"/>
      <w:lang w:eastAsia="en-US"/>
    </w:rPr>
  </w:style>
  <w:style w:type="character" w:styleId="Strong">
    <w:name w:val="Strong"/>
    <w:basedOn w:val="DefaultParagraphFont"/>
    <w:uiPriority w:val="22"/>
    <w:qFormat/>
    <w:rsid w:val="00531609"/>
    <w:rPr>
      <w:b/>
      <w:bCs/>
    </w:rPr>
  </w:style>
  <w:style w:type="paragraph" w:styleId="BalloonText">
    <w:name w:val="Balloon Text"/>
    <w:basedOn w:val="Normal"/>
    <w:link w:val="BalloonTextChar"/>
    <w:uiPriority w:val="99"/>
    <w:semiHidden/>
    <w:unhideWhenUsed/>
    <w:rsid w:val="0053160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609"/>
    <w:rPr>
      <w:rFonts w:ascii="Tahoma" w:eastAsia="Cambria" w:hAnsi="Tahoma" w:cs="Tahoma"/>
      <w:color w:val="595959"/>
      <w:kern w:val="20"/>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diagramColors" Target="diagrams/colors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4.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418E31-FF6F-4EB6-83E1-08C4F1C4C62B}"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IN"/>
        </a:p>
      </dgm:t>
    </dgm:pt>
    <dgm:pt modelId="{7BD27A6E-A1DB-411D-8D12-F7C235B47A5C}">
      <dgm:prSet phldrT="[Text]" custT="1"/>
      <dgm:spPr/>
      <dgm:t>
        <a:bodyPr/>
        <a:lstStyle/>
        <a:p>
          <a:pPr algn="ctr"/>
          <a:r>
            <a:rPr lang="en-IN" sz="1400" b="1"/>
            <a:t>Product Management System(using Heap Sort)</a:t>
          </a:r>
          <a:endParaRPr lang="en-IN" sz="1400"/>
        </a:p>
      </dgm:t>
    </dgm:pt>
    <dgm:pt modelId="{89F85578-6949-4258-BC51-236D6786E283}" type="parTrans" cxnId="{507C9F80-F7F2-4990-8108-35E480A02D41}">
      <dgm:prSet/>
      <dgm:spPr/>
      <dgm:t>
        <a:bodyPr/>
        <a:lstStyle/>
        <a:p>
          <a:endParaRPr lang="en-IN"/>
        </a:p>
      </dgm:t>
    </dgm:pt>
    <dgm:pt modelId="{CE291670-A342-48B4-A1A1-929E43A32351}" type="sibTrans" cxnId="{507C9F80-F7F2-4990-8108-35E480A02D41}">
      <dgm:prSet/>
      <dgm:spPr/>
      <dgm:t>
        <a:bodyPr/>
        <a:lstStyle/>
        <a:p>
          <a:endParaRPr lang="en-IN"/>
        </a:p>
      </dgm:t>
    </dgm:pt>
    <dgm:pt modelId="{827C3A00-D074-4173-90C0-FADD502983DD}">
      <dgm:prSet phldrT="[Text]" custT="1"/>
      <dgm:spPr/>
      <dgm:t>
        <a:bodyPr/>
        <a:lstStyle/>
        <a:p>
          <a:r>
            <a:rPr lang="en-IN" sz="900"/>
            <a:t>Planning Of Project:</a:t>
          </a:r>
        </a:p>
        <a:p>
          <a:r>
            <a:rPr lang="en-IN" sz="900"/>
            <a:t>Start date:15/1/19</a:t>
          </a:r>
        </a:p>
        <a:p>
          <a:r>
            <a:rPr lang="en-IN" sz="900"/>
            <a:t>END date:05/2/19</a:t>
          </a:r>
        </a:p>
      </dgm:t>
    </dgm:pt>
    <dgm:pt modelId="{1D5E933F-12E5-48AD-95E9-0FEA23561B7B}" type="parTrans" cxnId="{724DABFD-6D91-4F2D-A498-814C8F416CC5}">
      <dgm:prSet/>
      <dgm:spPr/>
      <dgm:t>
        <a:bodyPr/>
        <a:lstStyle/>
        <a:p>
          <a:endParaRPr lang="en-IN"/>
        </a:p>
      </dgm:t>
    </dgm:pt>
    <dgm:pt modelId="{77FDEA6F-4056-4C16-817F-5BADC6A9A82E}" type="sibTrans" cxnId="{724DABFD-6D91-4F2D-A498-814C8F416CC5}">
      <dgm:prSet/>
      <dgm:spPr/>
      <dgm:t>
        <a:bodyPr/>
        <a:lstStyle/>
        <a:p>
          <a:endParaRPr lang="en-IN"/>
        </a:p>
      </dgm:t>
    </dgm:pt>
    <dgm:pt modelId="{53C7B53C-3108-4A12-87CE-99E238B967AE}">
      <dgm:prSet phldrT="[Text]" custT="1"/>
      <dgm:spPr/>
      <dgm:t>
        <a:bodyPr/>
        <a:lstStyle/>
        <a:p>
          <a:r>
            <a:rPr lang="en-IN" sz="900"/>
            <a:t>Study Of Project:</a:t>
          </a:r>
        </a:p>
        <a:p>
          <a:r>
            <a:rPr lang="en-IN" sz="900"/>
            <a:t>Start date:27/2/19</a:t>
          </a:r>
        </a:p>
        <a:p>
          <a:r>
            <a:rPr lang="en-IN" sz="900"/>
            <a:t>End date:3/3/19 </a:t>
          </a:r>
        </a:p>
      </dgm:t>
    </dgm:pt>
    <dgm:pt modelId="{C0DA8A37-F8A8-4889-93C6-2C6D680467E3}" type="parTrans" cxnId="{04313199-7145-4CD3-8104-6D88A20BC5C6}">
      <dgm:prSet/>
      <dgm:spPr/>
      <dgm:t>
        <a:bodyPr/>
        <a:lstStyle/>
        <a:p>
          <a:endParaRPr lang="en-IN"/>
        </a:p>
      </dgm:t>
    </dgm:pt>
    <dgm:pt modelId="{7676629F-BA52-47D6-B289-C775A1130175}" type="sibTrans" cxnId="{04313199-7145-4CD3-8104-6D88A20BC5C6}">
      <dgm:prSet/>
      <dgm:spPr/>
      <dgm:t>
        <a:bodyPr/>
        <a:lstStyle/>
        <a:p>
          <a:endParaRPr lang="en-IN"/>
        </a:p>
      </dgm:t>
    </dgm:pt>
    <dgm:pt modelId="{65BE0CAB-5C62-4D22-9128-DC35D3A68A3D}">
      <dgm:prSet phldrT="[Text]" custT="1"/>
      <dgm:spPr/>
      <dgm:t>
        <a:bodyPr/>
        <a:lstStyle/>
        <a:p>
          <a:r>
            <a:rPr lang="en-IN" sz="900"/>
            <a:t>Coding:</a:t>
          </a:r>
        </a:p>
        <a:p>
          <a:r>
            <a:rPr lang="en-IN" sz="900"/>
            <a:t>Start date:20/3/19</a:t>
          </a:r>
        </a:p>
        <a:p>
          <a:r>
            <a:rPr lang="en-IN" sz="900"/>
            <a:t>End date:8/4/19</a:t>
          </a:r>
        </a:p>
      </dgm:t>
    </dgm:pt>
    <dgm:pt modelId="{BE96C47D-6941-48F5-AB08-B185FF01B0E3}" type="parTrans" cxnId="{705AFD99-4C6E-4583-92BD-30EE9907F940}">
      <dgm:prSet/>
      <dgm:spPr/>
      <dgm:t>
        <a:bodyPr/>
        <a:lstStyle/>
        <a:p>
          <a:endParaRPr lang="en-IN"/>
        </a:p>
      </dgm:t>
    </dgm:pt>
    <dgm:pt modelId="{EFC603F9-5510-435A-8BB0-B8D2692F79D5}" type="sibTrans" cxnId="{705AFD99-4C6E-4583-92BD-30EE9907F940}">
      <dgm:prSet/>
      <dgm:spPr/>
      <dgm:t>
        <a:bodyPr/>
        <a:lstStyle/>
        <a:p>
          <a:endParaRPr lang="en-IN"/>
        </a:p>
      </dgm:t>
    </dgm:pt>
    <dgm:pt modelId="{4CEF117F-3E2B-44FC-ACD7-91A893069843}">
      <dgm:prSet/>
      <dgm:spPr/>
      <dgm:t>
        <a:bodyPr/>
        <a:lstStyle/>
        <a:p>
          <a:r>
            <a:rPr lang="en-IN"/>
            <a:t>Testing:</a:t>
          </a:r>
        </a:p>
        <a:p>
          <a:r>
            <a:rPr lang="en-IN"/>
            <a:t>Start date:18/4/19</a:t>
          </a:r>
        </a:p>
        <a:p>
          <a:r>
            <a:rPr lang="en-IN"/>
            <a:t>End date:20/4/19</a:t>
          </a:r>
        </a:p>
      </dgm:t>
    </dgm:pt>
    <dgm:pt modelId="{D4516A39-3FE0-49A8-B59C-BEFA5504DF23}" type="parTrans" cxnId="{3AEA46B9-D17A-4B3A-B797-CD3E0F44DBC4}">
      <dgm:prSet/>
      <dgm:spPr/>
      <dgm:t>
        <a:bodyPr/>
        <a:lstStyle/>
        <a:p>
          <a:endParaRPr lang="en-IN"/>
        </a:p>
      </dgm:t>
    </dgm:pt>
    <dgm:pt modelId="{E10C1DCA-6327-4943-83C2-90339D162CC3}" type="sibTrans" cxnId="{3AEA46B9-D17A-4B3A-B797-CD3E0F44DBC4}">
      <dgm:prSet/>
      <dgm:spPr/>
      <dgm:t>
        <a:bodyPr/>
        <a:lstStyle/>
        <a:p>
          <a:endParaRPr lang="en-IN"/>
        </a:p>
      </dgm:t>
    </dgm:pt>
    <dgm:pt modelId="{FBC98F9E-91FA-4194-99F1-0E7D077208E6}">
      <dgm:prSet phldrT="[Text]" custT="1"/>
      <dgm:spPr/>
      <dgm:t>
        <a:bodyPr/>
        <a:lstStyle/>
        <a:p>
          <a:r>
            <a:rPr lang="en-IN" sz="900"/>
            <a:t>Requriment For Project:</a:t>
          </a:r>
        </a:p>
        <a:p>
          <a:r>
            <a:rPr lang="en-IN" sz="900"/>
            <a:t>Start date:06/2/19</a:t>
          </a:r>
        </a:p>
        <a:p>
          <a:r>
            <a:rPr lang="en-IN" sz="900"/>
            <a:t>End date:25/2/19</a:t>
          </a:r>
        </a:p>
      </dgm:t>
    </dgm:pt>
    <dgm:pt modelId="{7011A38C-B008-4341-8869-CCB1F1426E61}" type="parTrans" cxnId="{8862BE73-27F3-48FF-92AB-0B5E7ED2CBA6}">
      <dgm:prSet/>
      <dgm:spPr/>
      <dgm:t>
        <a:bodyPr/>
        <a:lstStyle/>
        <a:p>
          <a:endParaRPr lang="en-IN"/>
        </a:p>
      </dgm:t>
    </dgm:pt>
    <dgm:pt modelId="{5B99E681-5D8F-4E11-A91A-B3B90248D636}" type="sibTrans" cxnId="{8862BE73-27F3-48FF-92AB-0B5E7ED2CBA6}">
      <dgm:prSet/>
      <dgm:spPr/>
      <dgm:t>
        <a:bodyPr/>
        <a:lstStyle/>
        <a:p>
          <a:endParaRPr lang="en-IN"/>
        </a:p>
      </dgm:t>
    </dgm:pt>
    <dgm:pt modelId="{4A486B13-B177-469A-A85E-DA4DFE374209}">
      <dgm:prSet/>
      <dgm:spPr/>
      <dgm:t>
        <a:bodyPr/>
        <a:lstStyle/>
        <a:p>
          <a:r>
            <a:rPr lang="en-IN"/>
            <a:t>Development:</a:t>
          </a:r>
        </a:p>
        <a:p>
          <a:r>
            <a:rPr lang="en-IN"/>
            <a:t>Start date:21/4/19</a:t>
          </a:r>
        </a:p>
        <a:p>
          <a:r>
            <a:rPr lang="en-IN"/>
            <a:t>End date:24/4/19</a:t>
          </a:r>
        </a:p>
      </dgm:t>
    </dgm:pt>
    <dgm:pt modelId="{1FBB1A25-BE3F-4F96-83D7-626BB9700832}" type="parTrans" cxnId="{7D88BD60-39E5-4D23-9266-D5E761ACAA70}">
      <dgm:prSet/>
      <dgm:spPr/>
      <dgm:t>
        <a:bodyPr/>
        <a:lstStyle/>
        <a:p>
          <a:endParaRPr lang="en-IN"/>
        </a:p>
      </dgm:t>
    </dgm:pt>
    <dgm:pt modelId="{CCEBB762-A8A0-42C5-A2FD-61EEA2ED7F50}" type="sibTrans" cxnId="{7D88BD60-39E5-4D23-9266-D5E761ACAA70}">
      <dgm:prSet/>
      <dgm:spPr/>
      <dgm:t>
        <a:bodyPr/>
        <a:lstStyle/>
        <a:p>
          <a:endParaRPr lang="en-IN"/>
        </a:p>
      </dgm:t>
    </dgm:pt>
    <dgm:pt modelId="{5DA4DEC4-371C-4930-B5AB-5C1BB55D0F83}" type="pres">
      <dgm:prSet presAssocID="{06418E31-FF6F-4EB6-83E1-08C4F1C4C62B}" presName="Name0" presStyleCnt="0">
        <dgm:presLayoutVars>
          <dgm:chPref val="1"/>
          <dgm:dir/>
          <dgm:animOne val="branch"/>
          <dgm:animLvl val="lvl"/>
          <dgm:resizeHandles val="exact"/>
        </dgm:presLayoutVars>
      </dgm:prSet>
      <dgm:spPr/>
      <dgm:t>
        <a:bodyPr/>
        <a:lstStyle/>
        <a:p>
          <a:endParaRPr lang="en-US"/>
        </a:p>
      </dgm:t>
    </dgm:pt>
    <dgm:pt modelId="{380E59A5-EA47-4E7C-9BD6-A021546B21DE}" type="pres">
      <dgm:prSet presAssocID="{7BD27A6E-A1DB-411D-8D12-F7C235B47A5C}" presName="root1" presStyleCnt="0"/>
      <dgm:spPr/>
    </dgm:pt>
    <dgm:pt modelId="{C5C236A5-4891-42E0-8FA4-18A836073FE3}" type="pres">
      <dgm:prSet presAssocID="{7BD27A6E-A1DB-411D-8D12-F7C235B47A5C}" presName="LevelOneTextNode" presStyleLbl="node0" presStyleIdx="0" presStyleCnt="1">
        <dgm:presLayoutVars>
          <dgm:chPref val="3"/>
        </dgm:presLayoutVars>
      </dgm:prSet>
      <dgm:spPr/>
      <dgm:t>
        <a:bodyPr/>
        <a:lstStyle/>
        <a:p>
          <a:endParaRPr lang="en-IN"/>
        </a:p>
      </dgm:t>
    </dgm:pt>
    <dgm:pt modelId="{540E4681-1BEF-4B09-8F64-626ADA055BE4}" type="pres">
      <dgm:prSet presAssocID="{7BD27A6E-A1DB-411D-8D12-F7C235B47A5C}" presName="level2hierChild" presStyleCnt="0"/>
      <dgm:spPr/>
    </dgm:pt>
    <dgm:pt modelId="{25E3DA08-0ADF-4DB1-877F-8A755465E07C}" type="pres">
      <dgm:prSet presAssocID="{1D5E933F-12E5-48AD-95E9-0FEA23561B7B}" presName="conn2-1" presStyleLbl="parChTrans1D2" presStyleIdx="0" presStyleCnt="6"/>
      <dgm:spPr/>
      <dgm:t>
        <a:bodyPr/>
        <a:lstStyle/>
        <a:p>
          <a:endParaRPr lang="en-US"/>
        </a:p>
      </dgm:t>
    </dgm:pt>
    <dgm:pt modelId="{994F1D49-FAEE-48A6-A475-CFD8D58E3E89}" type="pres">
      <dgm:prSet presAssocID="{1D5E933F-12E5-48AD-95E9-0FEA23561B7B}" presName="connTx" presStyleLbl="parChTrans1D2" presStyleIdx="0" presStyleCnt="6"/>
      <dgm:spPr/>
      <dgm:t>
        <a:bodyPr/>
        <a:lstStyle/>
        <a:p>
          <a:endParaRPr lang="en-US"/>
        </a:p>
      </dgm:t>
    </dgm:pt>
    <dgm:pt modelId="{650C0822-F7F7-43E7-A31D-07158131823D}" type="pres">
      <dgm:prSet presAssocID="{827C3A00-D074-4173-90C0-FADD502983DD}" presName="root2" presStyleCnt="0"/>
      <dgm:spPr/>
    </dgm:pt>
    <dgm:pt modelId="{DAF14251-35B2-49CC-8A52-F66CE9195F79}" type="pres">
      <dgm:prSet presAssocID="{827C3A00-D074-4173-90C0-FADD502983DD}" presName="LevelTwoTextNode" presStyleLbl="node2" presStyleIdx="0" presStyleCnt="6">
        <dgm:presLayoutVars>
          <dgm:chPref val="3"/>
        </dgm:presLayoutVars>
      </dgm:prSet>
      <dgm:spPr/>
      <dgm:t>
        <a:bodyPr/>
        <a:lstStyle/>
        <a:p>
          <a:endParaRPr lang="en-IN"/>
        </a:p>
      </dgm:t>
    </dgm:pt>
    <dgm:pt modelId="{2354C8EC-9DC9-4502-A475-EAD1331776F5}" type="pres">
      <dgm:prSet presAssocID="{827C3A00-D074-4173-90C0-FADD502983DD}" presName="level3hierChild" presStyleCnt="0"/>
      <dgm:spPr/>
    </dgm:pt>
    <dgm:pt modelId="{0C29033B-289F-4F79-811F-F746DF7D9586}" type="pres">
      <dgm:prSet presAssocID="{7011A38C-B008-4341-8869-CCB1F1426E61}" presName="conn2-1" presStyleLbl="parChTrans1D2" presStyleIdx="1" presStyleCnt="6"/>
      <dgm:spPr/>
      <dgm:t>
        <a:bodyPr/>
        <a:lstStyle/>
        <a:p>
          <a:endParaRPr lang="en-US"/>
        </a:p>
      </dgm:t>
    </dgm:pt>
    <dgm:pt modelId="{4B2C4646-BE75-4766-B5F0-F80B289843F9}" type="pres">
      <dgm:prSet presAssocID="{7011A38C-B008-4341-8869-CCB1F1426E61}" presName="connTx" presStyleLbl="parChTrans1D2" presStyleIdx="1" presStyleCnt="6"/>
      <dgm:spPr/>
      <dgm:t>
        <a:bodyPr/>
        <a:lstStyle/>
        <a:p>
          <a:endParaRPr lang="en-US"/>
        </a:p>
      </dgm:t>
    </dgm:pt>
    <dgm:pt modelId="{7C4970B7-51C7-4B03-89A1-B921F6BE85A7}" type="pres">
      <dgm:prSet presAssocID="{FBC98F9E-91FA-4194-99F1-0E7D077208E6}" presName="root2" presStyleCnt="0"/>
      <dgm:spPr/>
    </dgm:pt>
    <dgm:pt modelId="{4BD3F2B2-07B2-44F7-954C-9364AEBBC3AD}" type="pres">
      <dgm:prSet presAssocID="{FBC98F9E-91FA-4194-99F1-0E7D077208E6}" presName="LevelTwoTextNode" presStyleLbl="node2" presStyleIdx="1" presStyleCnt="6">
        <dgm:presLayoutVars>
          <dgm:chPref val="3"/>
        </dgm:presLayoutVars>
      </dgm:prSet>
      <dgm:spPr/>
      <dgm:t>
        <a:bodyPr/>
        <a:lstStyle/>
        <a:p>
          <a:endParaRPr lang="en-IN"/>
        </a:p>
      </dgm:t>
    </dgm:pt>
    <dgm:pt modelId="{C2638613-A236-4AA0-8FB7-D7488616B8FD}" type="pres">
      <dgm:prSet presAssocID="{FBC98F9E-91FA-4194-99F1-0E7D077208E6}" presName="level3hierChild" presStyleCnt="0"/>
      <dgm:spPr/>
    </dgm:pt>
    <dgm:pt modelId="{D8DF65F9-73C6-423A-A74B-5BCCE9B9621D}" type="pres">
      <dgm:prSet presAssocID="{C0DA8A37-F8A8-4889-93C6-2C6D680467E3}" presName="conn2-1" presStyleLbl="parChTrans1D2" presStyleIdx="2" presStyleCnt="6"/>
      <dgm:spPr/>
      <dgm:t>
        <a:bodyPr/>
        <a:lstStyle/>
        <a:p>
          <a:endParaRPr lang="en-US"/>
        </a:p>
      </dgm:t>
    </dgm:pt>
    <dgm:pt modelId="{B444F2E0-F04D-40A9-92AC-8EDDAE223C07}" type="pres">
      <dgm:prSet presAssocID="{C0DA8A37-F8A8-4889-93C6-2C6D680467E3}" presName="connTx" presStyleLbl="parChTrans1D2" presStyleIdx="2" presStyleCnt="6"/>
      <dgm:spPr/>
      <dgm:t>
        <a:bodyPr/>
        <a:lstStyle/>
        <a:p>
          <a:endParaRPr lang="en-US"/>
        </a:p>
      </dgm:t>
    </dgm:pt>
    <dgm:pt modelId="{E461E69E-DAD9-46F9-BC3F-19CFE0EF8BDD}" type="pres">
      <dgm:prSet presAssocID="{53C7B53C-3108-4A12-87CE-99E238B967AE}" presName="root2" presStyleCnt="0"/>
      <dgm:spPr/>
    </dgm:pt>
    <dgm:pt modelId="{749145C5-10AA-4767-8D95-3F14669248DB}" type="pres">
      <dgm:prSet presAssocID="{53C7B53C-3108-4A12-87CE-99E238B967AE}" presName="LevelTwoTextNode" presStyleLbl="node2" presStyleIdx="2" presStyleCnt="6">
        <dgm:presLayoutVars>
          <dgm:chPref val="3"/>
        </dgm:presLayoutVars>
      </dgm:prSet>
      <dgm:spPr/>
      <dgm:t>
        <a:bodyPr/>
        <a:lstStyle/>
        <a:p>
          <a:endParaRPr lang="en-IN"/>
        </a:p>
      </dgm:t>
    </dgm:pt>
    <dgm:pt modelId="{5E63C2B9-E7E0-413D-ABCB-ABC089869601}" type="pres">
      <dgm:prSet presAssocID="{53C7B53C-3108-4A12-87CE-99E238B967AE}" presName="level3hierChild" presStyleCnt="0"/>
      <dgm:spPr/>
    </dgm:pt>
    <dgm:pt modelId="{D49851AA-1C65-40CA-AB6E-E4F59F6DAC72}" type="pres">
      <dgm:prSet presAssocID="{BE96C47D-6941-48F5-AB08-B185FF01B0E3}" presName="conn2-1" presStyleLbl="parChTrans1D2" presStyleIdx="3" presStyleCnt="6"/>
      <dgm:spPr/>
      <dgm:t>
        <a:bodyPr/>
        <a:lstStyle/>
        <a:p>
          <a:endParaRPr lang="en-US"/>
        </a:p>
      </dgm:t>
    </dgm:pt>
    <dgm:pt modelId="{0FC420FE-BB42-46BE-A209-D49163B9BD00}" type="pres">
      <dgm:prSet presAssocID="{BE96C47D-6941-48F5-AB08-B185FF01B0E3}" presName="connTx" presStyleLbl="parChTrans1D2" presStyleIdx="3" presStyleCnt="6"/>
      <dgm:spPr/>
      <dgm:t>
        <a:bodyPr/>
        <a:lstStyle/>
        <a:p>
          <a:endParaRPr lang="en-US"/>
        </a:p>
      </dgm:t>
    </dgm:pt>
    <dgm:pt modelId="{AAD76B4F-DD98-4B81-A3F3-03B4AB959D67}" type="pres">
      <dgm:prSet presAssocID="{65BE0CAB-5C62-4D22-9128-DC35D3A68A3D}" presName="root2" presStyleCnt="0"/>
      <dgm:spPr/>
    </dgm:pt>
    <dgm:pt modelId="{8F81A99C-7DEF-41A7-8CD5-84D6F709DD00}" type="pres">
      <dgm:prSet presAssocID="{65BE0CAB-5C62-4D22-9128-DC35D3A68A3D}" presName="LevelTwoTextNode" presStyleLbl="node2" presStyleIdx="3" presStyleCnt="6">
        <dgm:presLayoutVars>
          <dgm:chPref val="3"/>
        </dgm:presLayoutVars>
      </dgm:prSet>
      <dgm:spPr/>
      <dgm:t>
        <a:bodyPr/>
        <a:lstStyle/>
        <a:p>
          <a:endParaRPr lang="en-IN"/>
        </a:p>
      </dgm:t>
    </dgm:pt>
    <dgm:pt modelId="{C0C4C262-94BE-4293-8382-5C4C6EFD1028}" type="pres">
      <dgm:prSet presAssocID="{65BE0CAB-5C62-4D22-9128-DC35D3A68A3D}" presName="level3hierChild" presStyleCnt="0"/>
      <dgm:spPr/>
    </dgm:pt>
    <dgm:pt modelId="{CE169293-D667-4B3F-9763-FC43C64AA31C}" type="pres">
      <dgm:prSet presAssocID="{D4516A39-3FE0-49A8-B59C-BEFA5504DF23}" presName="conn2-1" presStyleLbl="parChTrans1D2" presStyleIdx="4" presStyleCnt="6"/>
      <dgm:spPr/>
      <dgm:t>
        <a:bodyPr/>
        <a:lstStyle/>
        <a:p>
          <a:endParaRPr lang="en-US"/>
        </a:p>
      </dgm:t>
    </dgm:pt>
    <dgm:pt modelId="{0528DBE6-6F8E-40A0-8B05-EADA208AD935}" type="pres">
      <dgm:prSet presAssocID="{D4516A39-3FE0-49A8-B59C-BEFA5504DF23}" presName="connTx" presStyleLbl="parChTrans1D2" presStyleIdx="4" presStyleCnt="6"/>
      <dgm:spPr/>
      <dgm:t>
        <a:bodyPr/>
        <a:lstStyle/>
        <a:p>
          <a:endParaRPr lang="en-US"/>
        </a:p>
      </dgm:t>
    </dgm:pt>
    <dgm:pt modelId="{94596C9A-4382-40A0-9BDD-DA9400D2520F}" type="pres">
      <dgm:prSet presAssocID="{4CEF117F-3E2B-44FC-ACD7-91A893069843}" presName="root2" presStyleCnt="0"/>
      <dgm:spPr/>
    </dgm:pt>
    <dgm:pt modelId="{5738340D-9600-4C72-ADF4-E9C27F9C4204}" type="pres">
      <dgm:prSet presAssocID="{4CEF117F-3E2B-44FC-ACD7-91A893069843}" presName="LevelTwoTextNode" presStyleLbl="node2" presStyleIdx="4" presStyleCnt="6">
        <dgm:presLayoutVars>
          <dgm:chPref val="3"/>
        </dgm:presLayoutVars>
      </dgm:prSet>
      <dgm:spPr/>
      <dgm:t>
        <a:bodyPr/>
        <a:lstStyle/>
        <a:p>
          <a:endParaRPr lang="en-IN"/>
        </a:p>
      </dgm:t>
    </dgm:pt>
    <dgm:pt modelId="{429C2DEB-DD9A-455A-BC9F-23B71582A683}" type="pres">
      <dgm:prSet presAssocID="{4CEF117F-3E2B-44FC-ACD7-91A893069843}" presName="level3hierChild" presStyleCnt="0"/>
      <dgm:spPr/>
    </dgm:pt>
    <dgm:pt modelId="{B2B9BF0B-A2EB-4F32-9C87-F0882234E495}" type="pres">
      <dgm:prSet presAssocID="{1FBB1A25-BE3F-4F96-83D7-626BB9700832}" presName="conn2-1" presStyleLbl="parChTrans1D2" presStyleIdx="5" presStyleCnt="6"/>
      <dgm:spPr/>
      <dgm:t>
        <a:bodyPr/>
        <a:lstStyle/>
        <a:p>
          <a:endParaRPr lang="en-US"/>
        </a:p>
      </dgm:t>
    </dgm:pt>
    <dgm:pt modelId="{A89CD702-E772-41B9-A981-E2910FDA3CA3}" type="pres">
      <dgm:prSet presAssocID="{1FBB1A25-BE3F-4F96-83D7-626BB9700832}" presName="connTx" presStyleLbl="parChTrans1D2" presStyleIdx="5" presStyleCnt="6"/>
      <dgm:spPr/>
      <dgm:t>
        <a:bodyPr/>
        <a:lstStyle/>
        <a:p>
          <a:endParaRPr lang="en-US"/>
        </a:p>
      </dgm:t>
    </dgm:pt>
    <dgm:pt modelId="{E3C471C3-39F2-4A9C-A0D6-05E53E2B4DA9}" type="pres">
      <dgm:prSet presAssocID="{4A486B13-B177-469A-A85E-DA4DFE374209}" presName="root2" presStyleCnt="0"/>
      <dgm:spPr/>
    </dgm:pt>
    <dgm:pt modelId="{AA83DED9-F5C3-416C-8DF8-CDE177393CBD}" type="pres">
      <dgm:prSet presAssocID="{4A486B13-B177-469A-A85E-DA4DFE374209}" presName="LevelTwoTextNode" presStyleLbl="node2" presStyleIdx="5" presStyleCnt="6">
        <dgm:presLayoutVars>
          <dgm:chPref val="3"/>
        </dgm:presLayoutVars>
      </dgm:prSet>
      <dgm:spPr/>
      <dgm:t>
        <a:bodyPr/>
        <a:lstStyle/>
        <a:p>
          <a:endParaRPr lang="en-IN"/>
        </a:p>
      </dgm:t>
    </dgm:pt>
    <dgm:pt modelId="{74D6AF17-957C-4B56-AF77-E65E3E9E4CE1}" type="pres">
      <dgm:prSet presAssocID="{4A486B13-B177-469A-A85E-DA4DFE374209}" presName="level3hierChild" presStyleCnt="0"/>
      <dgm:spPr/>
    </dgm:pt>
  </dgm:ptLst>
  <dgm:cxnLst>
    <dgm:cxn modelId="{DB77AA95-C771-412F-9CE3-16836C5E4648}" type="presOf" srcId="{1D5E933F-12E5-48AD-95E9-0FEA23561B7B}" destId="{994F1D49-FAEE-48A6-A475-CFD8D58E3E89}" srcOrd="1" destOrd="0" presId="urn:microsoft.com/office/officeart/2008/layout/HorizontalMultiLevelHierarchy"/>
    <dgm:cxn modelId="{624368FD-3661-443E-9D78-0D5B1D09FD81}" type="presOf" srcId="{BE96C47D-6941-48F5-AB08-B185FF01B0E3}" destId="{D49851AA-1C65-40CA-AB6E-E4F59F6DAC72}" srcOrd="0" destOrd="0" presId="urn:microsoft.com/office/officeart/2008/layout/HorizontalMultiLevelHierarchy"/>
    <dgm:cxn modelId="{EDC6654F-F019-4EF7-BF6B-D42BB7681B7F}" type="presOf" srcId="{7011A38C-B008-4341-8869-CCB1F1426E61}" destId="{0C29033B-289F-4F79-811F-F746DF7D9586}" srcOrd="0" destOrd="0" presId="urn:microsoft.com/office/officeart/2008/layout/HorizontalMultiLevelHierarchy"/>
    <dgm:cxn modelId="{DE824109-7ECD-4AD6-AA46-722D26E4E306}" type="presOf" srcId="{FBC98F9E-91FA-4194-99F1-0E7D077208E6}" destId="{4BD3F2B2-07B2-44F7-954C-9364AEBBC3AD}" srcOrd="0" destOrd="0" presId="urn:microsoft.com/office/officeart/2008/layout/HorizontalMultiLevelHierarchy"/>
    <dgm:cxn modelId="{7ACAF4D3-6D07-4D8D-A154-A26EB383B835}" type="presOf" srcId="{827C3A00-D074-4173-90C0-FADD502983DD}" destId="{DAF14251-35B2-49CC-8A52-F66CE9195F79}" srcOrd="0" destOrd="0" presId="urn:microsoft.com/office/officeart/2008/layout/HorizontalMultiLevelHierarchy"/>
    <dgm:cxn modelId="{04313199-7145-4CD3-8104-6D88A20BC5C6}" srcId="{7BD27A6E-A1DB-411D-8D12-F7C235B47A5C}" destId="{53C7B53C-3108-4A12-87CE-99E238B967AE}" srcOrd="2" destOrd="0" parTransId="{C0DA8A37-F8A8-4889-93C6-2C6D680467E3}" sibTransId="{7676629F-BA52-47D6-B289-C775A1130175}"/>
    <dgm:cxn modelId="{8989A749-7433-46DD-8721-26E6A8F0B17B}" type="presOf" srcId="{4CEF117F-3E2B-44FC-ACD7-91A893069843}" destId="{5738340D-9600-4C72-ADF4-E9C27F9C4204}" srcOrd="0" destOrd="0" presId="urn:microsoft.com/office/officeart/2008/layout/HorizontalMultiLevelHierarchy"/>
    <dgm:cxn modelId="{8862BE73-27F3-48FF-92AB-0B5E7ED2CBA6}" srcId="{7BD27A6E-A1DB-411D-8D12-F7C235B47A5C}" destId="{FBC98F9E-91FA-4194-99F1-0E7D077208E6}" srcOrd="1" destOrd="0" parTransId="{7011A38C-B008-4341-8869-CCB1F1426E61}" sibTransId="{5B99E681-5D8F-4E11-A91A-B3B90248D636}"/>
    <dgm:cxn modelId="{B4F98B45-AD14-4534-B021-EC97DC38751A}" type="presOf" srcId="{1FBB1A25-BE3F-4F96-83D7-626BB9700832}" destId="{A89CD702-E772-41B9-A981-E2910FDA3CA3}" srcOrd="1" destOrd="0" presId="urn:microsoft.com/office/officeart/2008/layout/HorizontalMultiLevelHierarchy"/>
    <dgm:cxn modelId="{D1085C8C-ED97-4B81-AD85-2042DD394347}" type="presOf" srcId="{C0DA8A37-F8A8-4889-93C6-2C6D680467E3}" destId="{D8DF65F9-73C6-423A-A74B-5BCCE9B9621D}" srcOrd="0" destOrd="0" presId="urn:microsoft.com/office/officeart/2008/layout/HorizontalMultiLevelHierarchy"/>
    <dgm:cxn modelId="{24835E6E-4D03-4A46-BD2E-763A2F06B5E1}" type="presOf" srcId="{C0DA8A37-F8A8-4889-93C6-2C6D680467E3}" destId="{B444F2E0-F04D-40A9-92AC-8EDDAE223C07}" srcOrd="1" destOrd="0" presId="urn:microsoft.com/office/officeart/2008/layout/HorizontalMultiLevelHierarchy"/>
    <dgm:cxn modelId="{AD3A4BAF-E241-41D7-B1D4-544CE775454A}" type="presOf" srcId="{D4516A39-3FE0-49A8-B59C-BEFA5504DF23}" destId="{CE169293-D667-4B3F-9763-FC43C64AA31C}" srcOrd="0" destOrd="0" presId="urn:microsoft.com/office/officeart/2008/layout/HorizontalMultiLevelHierarchy"/>
    <dgm:cxn modelId="{F1BFC15A-5517-438E-A7DF-C22647E7196B}" type="presOf" srcId="{D4516A39-3FE0-49A8-B59C-BEFA5504DF23}" destId="{0528DBE6-6F8E-40A0-8B05-EADA208AD935}" srcOrd="1" destOrd="0" presId="urn:microsoft.com/office/officeart/2008/layout/HorizontalMultiLevelHierarchy"/>
    <dgm:cxn modelId="{705AFD99-4C6E-4583-92BD-30EE9907F940}" srcId="{7BD27A6E-A1DB-411D-8D12-F7C235B47A5C}" destId="{65BE0CAB-5C62-4D22-9128-DC35D3A68A3D}" srcOrd="3" destOrd="0" parTransId="{BE96C47D-6941-48F5-AB08-B185FF01B0E3}" sibTransId="{EFC603F9-5510-435A-8BB0-B8D2692F79D5}"/>
    <dgm:cxn modelId="{7D88BD60-39E5-4D23-9266-D5E761ACAA70}" srcId="{7BD27A6E-A1DB-411D-8D12-F7C235B47A5C}" destId="{4A486B13-B177-469A-A85E-DA4DFE374209}" srcOrd="5" destOrd="0" parTransId="{1FBB1A25-BE3F-4F96-83D7-626BB9700832}" sibTransId="{CCEBB762-A8A0-42C5-A2FD-61EEA2ED7F50}"/>
    <dgm:cxn modelId="{24946447-345E-4892-96D3-382D992C2C5C}" type="presOf" srcId="{65BE0CAB-5C62-4D22-9128-DC35D3A68A3D}" destId="{8F81A99C-7DEF-41A7-8CD5-84D6F709DD00}" srcOrd="0" destOrd="0" presId="urn:microsoft.com/office/officeart/2008/layout/HorizontalMultiLevelHierarchy"/>
    <dgm:cxn modelId="{CB9C396A-FDD1-4291-80FC-0B1BAA9BC19D}" type="presOf" srcId="{1D5E933F-12E5-48AD-95E9-0FEA23561B7B}" destId="{25E3DA08-0ADF-4DB1-877F-8A755465E07C}" srcOrd="0" destOrd="0" presId="urn:microsoft.com/office/officeart/2008/layout/HorizontalMultiLevelHierarchy"/>
    <dgm:cxn modelId="{BB619D08-069F-4627-A178-E1D57C8635FA}" type="presOf" srcId="{4A486B13-B177-469A-A85E-DA4DFE374209}" destId="{AA83DED9-F5C3-416C-8DF8-CDE177393CBD}" srcOrd="0" destOrd="0" presId="urn:microsoft.com/office/officeart/2008/layout/HorizontalMultiLevelHierarchy"/>
    <dgm:cxn modelId="{61D674FA-5C50-40DD-9C4A-FB3FF15CB39B}" type="presOf" srcId="{1FBB1A25-BE3F-4F96-83D7-626BB9700832}" destId="{B2B9BF0B-A2EB-4F32-9C87-F0882234E495}" srcOrd="0" destOrd="0" presId="urn:microsoft.com/office/officeart/2008/layout/HorizontalMultiLevelHierarchy"/>
    <dgm:cxn modelId="{507C9F80-F7F2-4990-8108-35E480A02D41}" srcId="{06418E31-FF6F-4EB6-83E1-08C4F1C4C62B}" destId="{7BD27A6E-A1DB-411D-8D12-F7C235B47A5C}" srcOrd="0" destOrd="0" parTransId="{89F85578-6949-4258-BC51-236D6786E283}" sibTransId="{CE291670-A342-48B4-A1A1-929E43A32351}"/>
    <dgm:cxn modelId="{EB3CBF01-02CF-49AD-A260-2FA3954CD661}" type="presOf" srcId="{06418E31-FF6F-4EB6-83E1-08C4F1C4C62B}" destId="{5DA4DEC4-371C-4930-B5AB-5C1BB55D0F83}" srcOrd="0" destOrd="0" presId="urn:microsoft.com/office/officeart/2008/layout/HorizontalMultiLevelHierarchy"/>
    <dgm:cxn modelId="{3AEA46B9-D17A-4B3A-B797-CD3E0F44DBC4}" srcId="{7BD27A6E-A1DB-411D-8D12-F7C235B47A5C}" destId="{4CEF117F-3E2B-44FC-ACD7-91A893069843}" srcOrd="4" destOrd="0" parTransId="{D4516A39-3FE0-49A8-B59C-BEFA5504DF23}" sibTransId="{E10C1DCA-6327-4943-83C2-90339D162CC3}"/>
    <dgm:cxn modelId="{724DABFD-6D91-4F2D-A498-814C8F416CC5}" srcId="{7BD27A6E-A1DB-411D-8D12-F7C235B47A5C}" destId="{827C3A00-D074-4173-90C0-FADD502983DD}" srcOrd="0" destOrd="0" parTransId="{1D5E933F-12E5-48AD-95E9-0FEA23561B7B}" sibTransId="{77FDEA6F-4056-4C16-817F-5BADC6A9A82E}"/>
    <dgm:cxn modelId="{86B92662-BAC3-4C0F-A9F8-C32D1E8F1B68}" type="presOf" srcId="{7BD27A6E-A1DB-411D-8D12-F7C235B47A5C}" destId="{C5C236A5-4891-42E0-8FA4-18A836073FE3}" srcOrd="0" destOrd="0" presId="urn:microsoft.com/office/officeart/2008/layout/HorizontalMultiLevelHierarchy"/>
    <dgm:cxn modelId="{B85D1C6C-6184-4B0B-AB14-5F5B27EA7A87}" type="presOf" srcId="{53C7B53C-3108-4A12-87CE-99E238B967AE}" destId="{749145C5-10AA-4767-8D95-3F14669248DB}" srcOrd="0" destOrd="0" presId="urn:microsoft.com/office/officeart/2008/layout/HorizontalMultiLevelHierarchy"/>
    <dgm:cxn modelId="{A8FB2EBC-2DF9-4AEB-8519-113A07ECA1D0}" type="presOf" srcId="{7011A38C-B008-4341-8869-CCB1F1426E61}" destId="{4B2C4646-BE75-4766-B5F0-F80B289843F9}" srcOrd="1" destOrd="0" presId="urn:microsoft.com/office/officeart/2008/layout/HorizontalMultiLevelHierarchy"/>
    <dgm:cxn modelId="{8D6C98C0-5031-46ED-AA6E-4F4D2F3B65B7}" type="presOf" srcId="{BE96C47D-6941-48F5-AB08-B185FF01B0E3}" destId="{0FC420FE-BB42-46BE-A209-D49163B9BD00}" srcOrd="1" destOrd="0" presId="urn:microsoft.com/office/officeart/2008/layout/HorizontalMultiLevelHierarchy"/>
    <dgm:cxn modelId="{02A0D838-8239-491D-98A7-DBE23E5F319E}" type="presParOf" srcId="{5DA4DEC4-371C-4930-B5AB-5C1BB55D0F83}" destId="{380E59A5-EA47-4E7C-9BD6-A021546B21DE}" srcOrd="0" destOrd="0" presId="urn:microsoft.com/office/officeart/2008/layout/HorizontalMultiLevelHierarchy"/>
    <dgm:cxn modelId="{D961B8D1-1AE5-45BF-B8E0-F6D1E347859F}" type="presParOf" srcId="{380E59A5-EA47-4E7C-9BD6-A021546B21DE}" destId="{C5C236A5-4891-42E0-8FA4-18A836073FE3}" srcOrd="0" destOrd="0" presId="urn:microsoft.com/office/officeart/2008/layout/HorizontalMultiLevelHierarchy"/>
    <dgm:cxn modelId="{CE14C717-8E91-4008-893F-236434EC55DE}" type="presParOf" srcId="{380E59A5-EA47-4E7C-9BD6-A021546B21DE}" destId="{540E4681-1BEF-4B09-8F64-626ADA055BE4}" srcOrd="1" destOrd="0" presId="urn:microsoft.com/office/officeart/2008/layout/HorizontalMultiLevelHierarchy"/>
    <dgm:cxn modelId="{A20BE19C-1BAC-4B20-99AC-9DA5BAAE1DA8}" type="presParOf" srcId="{540E4681-1BEF-4B09-8F64-626ADA055BE4}" destId="{25E3DA08-0ADF-4DB1-877F-8A755465E07C}" srcOrd="0" destOrd="0" presId="urn:microsoft.com/office/officeart/2008/layout/HorizontalMultiLevelHierarchy"/>
    <dgm:cxn modelId="{A2DF5AB9-DB4A-4422-B920-8320F44A08DA}" type="presParOf" srcId="{25E3DA08-0ADF-4DB1-877F-8A755465E07C}" destId="{994F1D49-FAEE-48A6-A475-CFD8D58E3E89}" srcOrd="0" destOrd="0" presId="urn:microsoft.com/office/officeart/2008/layout/HorizontalMultiLevelHierarchy"/>
    <dgm:cxn modelId="{6B5259CF-ECFF-43B6-9FAB-9B4011522E63}" type="presParOf" srcId="{540E4681-1BEF-4B09-8F64-626ADA055BE4}" destId="{650C0822-F7F7-43E7-A31D-07158131823D}" srcOrd="1" destOrd="0" presId="urn:microsoft.com/office/officeart/2008/layout/HorizontalMultiLevelHierarchy"/>
    <dgm:cxn modelId="{91B6264E-0081-4D30-955B-1E856A7EF58B}" type="presParOf" srcId="{650C0822-F7F7-43E7-A31D-07158131823D}" destId="{DAF14251-35B2-49CC-8A52-F66CE9195F79}" srcOrd="0" destOrd="0" presId="urn:microsoft.com/office/officeart/2008/layout/HorizontalMultiLevelHierarchy"/>
    <dgm:cxn modelId="{77C6B193-BD3B-4A2B-A202-62E69EE93F85}" type="presParOf" srcId="{650C0822-F7F7-43E7-A31D-07158131823D}" destId="{2354C8EC-9DC9-4502-A475-EAD1331776F5}" srcOrd="1" destOrd="0" presId="urn:microsoft.com/office/officeart/2008/layout/HorizontalMultiLevelHierarchy"/>
    <dgm:cxn modelId="{D8205233-6499-4961-8530-3CA9AC880685}" type="presParOf" srcId="{540E4681-1BEF-4B09-8F64-626ADA055BE4}" destId="{0C29033B-289F-4F79-811F-F746DF7D9586}" srcOrd="2" destOrd="0" presId="urn:microsoft.com/office/officeart/2008/layout/HorizontalMultiLevelHierarchy"/>
    <dgm:cxn modelId="{096D33F6-317D-4578-AA93-D381ABA0F341}" type="presParOf" srcId="{0C29033B-289F-4F79-811F-F746DF7D9586}" destId="{4B2C4646-BE75-4766-B5F0-F80B289843F9}" srcOrd="0" destOrd="0" presId="urn:microsoft.com/office/officeart/2008/layout/HorizontalMultiLevelHierarchy"/>
    <dgm:cxn modelId="{3528D970-50B8-4FFF-B448-ADA70E8B2F61}" type="presParOf" srcId="{540E4681-1BEF-4B09-8F64-626ADA055BE4}" destId="{7C4970B7-51C7-4B03-89A1-B921F6BE85A7}" srcOrd="3" destOrd="0" presId="urn:microsoft.com/office/officeart/2008/layout/HorizontalMultiLevelHierarchy"/>
    <dgm:cxn modelId="{BC4A192A-A687-49DE-B0DA-A94425DD0DAB}" type="presParOf" srcId="{7C4970B7-51C7-4B03-89A1-B921F6BE85A7}" destId="{4BD3F2B2-07B2-44F7-954C-9364AEBBC3AD}" srcOrd="0" destOrd="0" presId="urn:microsoft.com/office/officeart/2008/layout/HorizontalMultiLevelHierarchy"/>
    <dgm:cxn modelId="{9FE8B7A8-CC81-4409-9946-FBBD5C6F7CD0}" type="presParOf" srcId="{7C4970B7-51C7-4B03-89A1-B921F6BE85A7}" destId="{C2638613-A236-4AA0-8FB7-D7488616B8FD}" srcOrd="1" destOrd="0" presId="urn:microsoft.com/office/officeart/2008/layout/HorizontalMultiLevelHierarchy"/>
    <dgm:cxn modelId="{4D56B558-2378-44D5-878C-298AECA50F4A}" type="presParOf" srcId="{540E4681-1BEF-4B09-8F64-626ADA055BE4}" destId="{D8DF65F9-73C6-423A-A74B-5BCCE9B9621D}" srcOrd="4" destOrd="0" presId="urn:microsoft.com/office/officeart/2008/layout/HorizontalMultiLevelHierarchy"/>
    <dgm:cxn modelId="{BFD0E59F-8E30-4804-B26D-4B4C10474457}" type="presParOf" srcId="{D8DF65F9-73C6-423A-A74B-5BCCE9B9621D}" destId="{B444F2E0-F04D-40A9-92AC-8EDDAE223C07}" srcOrd="0" destOrd="0" presId="urn:microsoft.com/office/officeart/2008/layout/HorizontalMultiLevelHierarchy"/>
    <dgm:cxn modelId="{C829EC7B-8CA5-4A56-A8BC-97893013FB01}" type="presParOf" srcId="{540E4681-1BEF-4B09-8F64-626ADA055BE4}" destId="{E461E69E-DAD9-46F9-BC3F-19CFE0EF8BDD}" srcOrd="5" destOrd="0" presId="urn:microsoft.com/office/officeart/2008/layout/HorizontalMultiLevelHierarchy"/>
    <dgm:cxn modelId="{11706104-7718-424D-8681-88BDF4A05DC7}" type="presParOf" srcId="{E461E69E-DAD9-46F9-BC3F-19CFE0EF8BDD}" destId="{749145C5-10AA-4767-8D95-3F14669248DB}" srcOrd="0" destOrd="0" presId="urn:microsoft.com/office/officeart/2008/layout/HorizontalMultiLevelHierarchy"/>
    <dgm:cxn modelId="{943ECC36-CF54-47CA-BC4E-49E36EB530FB}" type="presParOf" srcId="{E461E69E-DAD9-46F9-BC3F-19CFE0EF8BDD}" destId="{5E63C2B9-E7E0-413D-ABCB-ABC089869601}" srcOrd="1" destOrd="0" presId="urn:microsoft.com/office/officeart/2008/layout/HorizontalMultiLevelHierarchy"/>
    <dgm:cxn modelId="{F0631A47-A124-4E46-B7D3-56410B3AC62B}" type="presParOf" srcId="{540E4681-1BEF-4B09-8F64-626ADA055BE4}" destId="{D49851AA-1C65-40CA-AB6E-E4F59F6DAC72}" srcOrd="6" destOrd="0" presId="urn:microsoft.com/office/officeart/2008/layout/HorizontalMultiLevelHierarchy"/>
    <dgm:cxn modelId="{C3D16445-BF28-4110-BC04-6557C075868D}" type="presParOf" srcId="{D49851AA-1C65-40CA-AB6E-E4F59F6DAC72}" destId="{0FC420FE-BB42-46BE-A209-D49163B9BD00}" srcOrd="0" destOrd="0" presId="urn:microsoft.com/office/officeart/2008/layout/HorizontalMultiLevelHierarchy"/>
    <dgm:cxn modelId="{3973AFBB-84AA-47C6-AD28-D83ACD4A3B80}" type="presParOf" srcId="{540E4681-1BEF-4B09-8F64-626ADA055BE4}" destId="{AAD76B4F-DD98-4B81-A3F3-03B4AB959D67}" srcOrd="7" destOrd="0" presId="urn:microsoft.com/office/officeart/2008/layout/HorizontalMultiLevelHierarchy"/>
    <dgm:cxn modelId="{FA5DD3CC-F2D1-488C-8D92-9F7CA8C02619}" type="presParOf" srcId="{AAD76B4F-DD98-4B81-A3F3-03B4AB959D67}" destId="{8F81A99C-7DEF-41A7-8CD5-84D6F709DD00}" srcOrd="0" destOrd="0" presId="urn:microsoft.com/office/officeart/2008/layout/HorizontalMultiLevelHierarchy"/>
    <dgm:cxn modelId="{D4BBC7E2-3412-4A54-88E2-9BB616303266}" type="presParOf" srcId="{AAD76B4F-DD98-4B81-A3F3-03B4AB959D67}" destId="{C0C4C262-94BE-4293-8382-5C4C6EFD1028}" srcOrd="1" destOrd="0" presId="urn:microsoft.com/office/officeart/2008/layout/HorizontalMultiLevelHierarchy"/>
    <dgm:cxn modelId="{6AC834D5-E514-41AC-906A-BEAF948D70C5}" type="presParOf" srcId="{540E4681-1BEF-4B09-8F64-626ADA055BE4}" destId="{CE169293-D667-4B3F-9763-FC43C64AA31C}" srcOrd="8" destOrd="0" presId="urn:microsoft.com/office/officeart/2008/layout/HorizontalMultiLevelHierarchy"/>
    <dgm:cxn modelId="{545BA69A-0216-47E0-8993-EEA4074891F6}" type="presParOf" srcId="{CE169293-D667-4B3F-9763-FC43C64AA31C}" destId="{0528DBE6-6F8E-40A0-8B05-EADA208AD935}" srcOrd="0" destOrd="0" presId="urn:microsoft.com/office/officeart/2008/layout/HorizontalMultiLevelHierarchy"/>
    <dgm:cxn modelId="{57958698-E356-4AFB-860F-5DFA5DE3250C}" type="presParOf" srcId="{540E4681-1BEF-4B09-8F64-626ADA055BE4}" destId="{94596C9A-4382-40A0-9BDD-DA9400D2520F}" srcOrd="9" destOrd="0" presId="urn:microsoft.com/office/officeart/2008/layout/HorizontalMultiLevelHierarchy"/>
    <dgm:cxn modelId="{11E802EA-F6A9-4E42-9926-9DF5F7F91B80}" type="presParOf" srcId="{94596C9A-4382-40A0-9BDD-DA9400D2520F}" destId="{5738340D-9600-4C72-ADF4-E9C27F9C4204}" srcOrd="0" destOrd="0" presId="urn:microsoft.com/office/officeart/2008/layout/HorizontalMultiLevelHierarchy"/>
    <dgm:cxn modelId="{F9F1149B-BA2A-40F3-BFBF-DB79A97D2EAC}" type="presParOf" srcId="{94596C9A-4382-40A0-9BDD-DA9400D2520F}" destId="{429C2DEB-DD9A-455A-BC9F-23B71582A683}" srcOrd="1" destOrd="0" presId="urn:microsoft.com/office/officeart/2008/layout/HorizontalMultiLevelHierarchy"/>
    <dgm:cxn modelId="{369E3530-8398-4BEC-8D4F-1FBA628C09B3}" type="presParOf" srcId="{540E4681-1BEF-4B09-8F64-626ADA055BE4}" destId="{B2B9BF0B-A2EB-4F32-9C87-F0882234E495}" srcOrd="10" destOrd="0" presId="urn:microsoft.com/office/officeart/2008/layout/HorizontalMultiLevelHierarchy"/>
    <dgm:cxn modelId="{73AF65C0-ADD2-42EF-B298-EE32B6B78062}" type="presParOf" srcId="{B2B9BF0B-A2EB-4F32-9C87-F0882234E495}" destId="{A89CD702-E772-41B9-A981-E2910FDA3CA3}" srcOrd="0" destOrd="0" presId="urn:microsoft.com/office/officeart/2008/layout/HorizontalMultiLevelHierarchy"/>
    <dgm:cxn modelId="{209E6C35-8AEA-4EEF-8BEC-20D9247D66C3}" type="presParOf" srcId="{540E4681-1BEF-4B09-8F64-626ADA055BE4}" destId="{E3C471C3-39F2-4A9C-A0D6-05E53E2B4DA9}" srcOrd="11" destOrd="0" presId="urn:microsoft.com/office/officeart/2008/layout/HorizontalMultiLevelHierarchy"/>
    <dgm:cxn modelId="{EAEDE172-AF9F-4006-9A7C-8F54367A3775}" type="presParOf" srcId="{E3C471C3-39F2-4A9C-A0D6-05E53E2B4DA9}" destId="{AA83DED9-F5C3-416C-8DF8-CDE177393CBD}" srcOrd="0" destOrd="0" presId="urn:microsoft.com/office/officeart/2008/layout/HorizontalMultiLevelHierarchy"/>
    <dgm:cxn modelId="{201E2C15-CB94-4F56-BBC2-17058B8723B5}" type="presParOf" srcId="{E3C471C3-39F2-4A9C-A0D6-05E53E2B4DA9}" destId="{74D6AF17-957C-4B56-AF77-E65E3E9E4CE1}" srcOrd="1" destOrd="0" presId="urn:microsoft.com/office/officeart/2008/layout/HorizontalMultiLevel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B9BF0B-A2EB-4F32-9C87-F0882234E495}">
      <dsp:nvSpPr>
        <dsp:cNvPr id="0" name=""/>
        <dsp:cNvSpPr/>
      </dsp:nvSpPr>
      <dsp:spPr>
        <a:xfrm>
          <a:off x="2096134" y="1600200"/>
          <a:ext cx="289152" cy="1377439"/>
        </a:xfrm>
        <a:custGeom>
          <a:avLst/>
          <a:gdLst/>
          <a:ahLst/>
          <a:cxnLst/>
          <a:rect l="0" t="0" r="0" b="0"/>
          <a:pathLst>
            <a:path>
              <a:moveTo>
                <a:pt x="0" y="0"/>
              </a:moveTo>
              <a:lnTo>
                <a:pt x="144576" y="0"/>
              </a:lnTo>
              <a:lnTo>
                <a:pt x="144576" y="1377439"/>
              </a:lnTo>
              <a:lnTo>
                <a:pt x="289152" y="137743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205523" y="2253733"/>
        <a:ext cx="70373" cy="70373"/>
      </dsp:txXfrm>
    </dsp:sp>
    <dsp:sp modelId="{CE169293-D667-4B3F-9763-FC43C64AA31C}">
      <dsp:nvSpPr>
        <dsp:cNvPr id="0" name=""/>
        <dsp:cNvSpPr/>
      </dsp:nvSpPr>
      <dsp:spPr>
        <a:xfrm>
          <a:off x="2096134" y="1600200"/>
          <a:ext cx="289152" cy="826463"/>
        </a:xfrm>
        <a:custGeom>
          <a:avLst/>
          <a:gdLst/>
          <a:ahLst/>
          <a:cxnLst/>
          <a:rect l="0" t="0" r="0" b="0"/>
          <a:pathLst>
            <a:path>
              <a:moveTo>
                <a:pt x="0" y="0"/>
              </a:moveTo>
              <a:lnTo>
                <a:pt x="144576" y="0"/>
              </a:lnTo>
              <a:lnTo>
                <a:pt x="144576" y="826463"/>
              </a:lnTo>
              <a:lnTo>
                <a:pt x="289152" y="8264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218820" y="1991542"/>
        <a:ext cx="43779" cy="43779"/>
      </dsp:txXfrm>
    </dsp:sp>
    <dsp:sp modelId="{D49851AA-1C65-40CA-AB6E-E4F59F6DAC72}">
      <dsp:nvSpPr>
        <dsp:cNvPr id="0" name=""/>
        <dsp:cNvSpPr/>
      </dsp:nvSpPr>
      <dsp:spPr>
        <a:xfrm>
          <a:off x="2096134" y="1600200"/>
          <a:ext cx="289152" cy="275487"/>
        </a:xfrm>
        <a:custGeom>
          <a:avLst/>
          <a:gdLst/>
          <a:ahLst/>
          <a:cxnLst/>
          <a:rect l="0" t="0" r="0" b="0"/>
          <a:pathLst>
            <a:path>
              <a:moveTo>
                <a:pt x="0" y="0"/>
              </a:moveTo>
              <a:lnTo>
                <a:pt x="144576" y="0"/>
              </a:lnTo>
              <a:lnTo>
                <a:pt x="144576" y="275487"/>
              </a:lnTo>
              <a:lnTo>
                <a:pt x="289152" y="2754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230725" y="1727959"/>
        <a:ext cx="19968" cy="19968"/>
      </dsp:txXfrm>
    </dsp:sp>
    <dsp:sp modelId="{D8DF65F9-73C6-423A-A74B-5BCCE9B9621D}">
      <dsp:nvSpPr>
        <dsp:cNvPr id="0" name=""/>
        <dsp:cNvSpPr/>
      </dsp:nvSpPr>
      <dsp:spPr>
        <a:xfrm>
          <a:off x="2096134" y="1324712"/>
          <a:ext cx="289152" cy="275487"/>
        </a:xfrm>
        <a:custGeom>
          <a:avLst/>
          <a:gdLst/>
          <a:ahLst/>
          <a:cxnLst/>
          <a:rect l="0" t="0" r="0" b="0"/>
          <a:pathLst>
            <a:path>
              <a:moveTo>
                <a:pt x="0" y="275487"/>
              </a:moveTo>
              <a:lnTo>
                <a:pt x="144576" y="275487"/>
              </a:lnTo>
              <a:lnTo>
                <a:pt x="144576" y="0"/>
              </a:lnTo>
              <a:lnTo>
                <a:pt x="289152"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230725" y="1452471"/>
        <a:ext cx="19968" cy="19968"/>
      </dsp:txXfrm>
    </dsp:sp>
    <dsp:sp modelId="{0C29033B-289F-4F79-811F-F746DF7D9586}">
      <dsp:nvSpPr>
        <dsp:cNvPr id="0" name=""/>
        <dsp:cNvSpPr/>
      </dsp:nvSpPr>
      <dsp:spPr>
        <a:xfrm>
          <a:off x="2096134" y="773736"/>
          <a:ext cx="289152" cy="826463"/>
        </a:xfrm>
        <a:custGeom>
          <a:avLst/>
          <a:gdLst/>
          <a:ahLst/>
          <a:cxnLst/>
          <a:rect l="0" t="0" r="0" b="0"/>
          <a:pathLst>
            <a:path>
              <a:moveTo>
                <a:pt x="0" y="826463"/>
              </a:moveTo>
              <a:lnTo>
                <a:pt x="144576" y="826463"/>
              </a:lnTo>
              <a:lnTo>
                <a:pt x="144576" y="0"/>
              </a:lnTo>
              <a:lnTo>
                <a:pt x="289152"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218820" y="1165078"/>
        <a:ext cx="43779" cy="43779"/>
      </dsp:txXfrm>
    </dsp:sp>
    <dsp:sp modelId="{25E3DA08-0ADF-4DB1-877F-8A755465E07C}">
      <dsp:nvSpPr>
        <dsp:cNvPr id="0" name=""/>
        <dsp:cNvSpPr/>
      </dsp:nvSpPr>
      <dsp:spPr>
        <a:xfrm>
          <a:off x="2096134" y="222760"/>
          <a:ext cx="289152" cy="1377439"/>
        </a:xfrm>
        <a:custGeom>
          <a:avLst/>
          <a:gdLst/>
          <a:ahLst/>
          <a:cxnLst/>
          <a:rect l="0" t="0" r="0" b="0"/>
          <a:pathLst>
            <a:path>
              <a:moveTo>
                <a:pt x="0" y="1377439"/>
              </a:moveTo>
              <a:lnTo>
                <a:pt x="144576" y="1377439"/>
              </a:lnTo>
              <a:lnTo>
                <a:pt x="144576" y="0"/>
              </a:lnTo>
              <a:lnTo>
                <a:pt x="289152"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IN" sz="500" kern="1200"/>
        </a:p>
      </dsp:txBody>
      <dsp:txXfrm>
        <a:off x="2205523" y="876293"/>
        <a:ext cx="70373" cy="70373"/>
      </dsp:txXfrm>
    </dsp:sp>
    <dsp:sp modelId="{C5C236A5-4891-42E0-8FA4-18A836073FE3}">
      <dsp:nvSpPr>
        <dsp:cNvPr id="0" name=""/>
        <dsp:cNvSpPr/>
      </dsp:nvSpPr>
      <dsp:spPr>
        <a:xfrm rot="16200000">
          <a:off x="715795" y="1379809"/>
          <a:ext cx="2319897" cy="4407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IN" sz="1400" b="1" kern="1200"/>
            <a:t>Product Management System(using Heap Sort)</a:t>
          </a:r>
          <a:endParaRPr lang="en-IN" sz="1400" kern="1200"/>
        </a:p>
      </dsp:txBody>
      <dsp:txXfrm>
        <a:off x="715795" y="1379809"/>
        <a:ext cx="2319897" cy="440780"/>
      </dsp:txXfrm>
    </dsp:sp>
    <dsp:sp modelId="{DAF14251-35B2-49CC-8A52-F66CE9195F79}">
      <dsp:nvSpPr>
        <dsp:cNvPr id="0" name=""/>
        <dsp:cNvSpPr/>
      </dsp:nvSpPr>
      <dsp:spPr>
        <a:xfrm>
          <a:off x="2385286" y="2370"/>
          <a:ext cx="1445760" cy="4407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Planning Of Project:</a:t>
          </a:r>
        </a:p>
        <a:p>
          <a:pPr lvl="0" algn="ctr" defTabSz="400050">
            <a:lnSpc>
              <a:spcPct val="90000"/>
            </a:lnSpc>
            <a:spcBef>
              <a:spcPct val="0"/>
            </a:spcBef>
            <a:spcAft>
              <a:spcPct val="35000"/>
            </a:spcAft>
          </a:pPr>
          <a:r>
            <a:rPr lang="en-IN" sz="900" kern="1200"/>
            <a:t>Start date:15/1/19</a:t>
          </a:r>
        </a:p>
        <a:p>
          <a:pPr lvl="0" algn="ctr" defTabSz="400050">
            <a:lnSpc>
              <a:spcPct val="90000"/>
            </a:lnSpc>
            <a:spcBef>
              <a:spcPct val="0"/>
            </a:spcBef>
            <a:spcAft>
              <a:spcPct val="35000"/>
            </a:spcAft>
          </a:pPr>
          <a:r>
            <a:rPr lang="en-IN" sz="900" kern="1200"/>
            <a:t>END date:05/2/19</a:t>
          </a:r>
        </a:p>
      </dsp:txBody>
      <dsp:txXfrm>
        <a:off x="2385286" y="2370"/>
        <a:ext cx="1445760" cy="440780"/>
      </dsp:txXfrm>
    </dsp:sp>
    <dsp:sp modelId="{4BD3F2B2-07B2-44F7-954C-9364AEBBC3AD}">
      <dsp:nvSpPr>
        <dsp:cNvPr id="0" name=""/>
        <dsp:cNvSpPr/>
      </dsp:nvSpPr>
      <dsp:spPr>
        <a:xfrm>
          <a:off x="2385286" y="553346"/>
          <a:ext cx="1445760" cy="4407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Requriment For Project:</a:t>
          </a:r>
        </a:p>
        <a:p>
          <a:pPr lvl="0" algn="ctr" defTabSz="400050">
            <a:lnSpc>
              <a:spcPct val="90000"/>
            </a:lnSpc>
            <a:spcBef>
              <a:spcPct val="0"/>
            </a:spcBef>
            <a:spcAft>
              <a:spcPct val="35000"/>
            </a:spcAft>
          </a:pPr>
          <a:r>
            <a:rPr lang="en-IN" sz="900" kern="1200"/>
            <a:t>Start date:06/2/19</a:t>
          </a:r>
        </a:p>
        <a:p>
          <a:pPr lvl="0" algn="ctr" defTabSz="400050">
            <a:lnSpc>
              <a:spcPct val="90000"/>
            </a:lnSpc>
            <a:spcBef>
              <a:spcPct val="0"/>
            </a:spcBef>
            <a:spcAft>
              <a:spcPct val="35000"/>
            </a:spcAft>
          </a:pPr>
          <a:r>
            <a:rPr lang="en-IN" sz="900" kern="1200"/>
            <a:t>End date:25/2/19</a:t>
          </a:r>
        </a:p>
      </dsp:txBody>
      <dsp:txXfrm>
        <a:off x="2385286" y="553346"/>
        <a:ext cx="1445760" cy="440780"/>
      </dsp:txXfrm>
    </dsp:sp>
    <dsp:sp modelId="{749145C5-10AA-4767-8D95-3F14669248DB}">
      <dsp:nvSpPr>
        <dsp:cNvPr id="0" name=""/>
        <dsp:cNvSpPr/>
      </dsp:nvSpPr>
      <dsp:spPr>
        <a:xfrm>
          <a:off x="2385286" y="1104321"/>
          <a:ext cx="1445760" cy="4407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Study Of Project:</a:t>
          </a:r>
        </a:p>
        <a:p>
          <a:pPr lvl="0" algn="ctr" defTabSz="400050">
            <a:lnSpc>
              <a:spcPct val="90000"/>
            </a:lnSpc>
            <a:spcBef>
              <a:spcPct val="0"/>
            </a:spcBef>
            <a:spcAft>
              <a:spcPct val="35000"/>
            </a:spcAft>
          </a:pPr>
          <a:r>
            <a:rPr lang="en-IN" sz="900" kern="1200"/>
            <a:t>Start date:27/2/19</a:t>
          </a:r>
        </a:p>
        <a:p>
          <a:pPr lvl="0" algn="ctr" defTabSz="400050">
            <a:lnSpc>
              <a:spcPct val="90000"/>
            </a:lnSpc>
            <a:spcBef>
              <a:spcPct val="0"/>
            </a:spcBef>
            <a:spcAft>
              <a:spcPct val="35000"/>
            </a:spcAft>
          </a:pPr>
          <a:r>
            <a:rPr lang="en-IN" sz="900" kern="1200"/>
            <a:t>End date:3/3/19 </a:t>
          </a:r>
        </a:p>
      </dsp:txBody>
      <dsp:txXfrm>
        <a:off x="2385286" y="1104321"/>
        <a:ext cx="1445760" cy="440780"/>
      </dsp:txXfrm>
    </dsp:sp>
    <dsp:sp modelId="{8F81A99C-7DEF-41A7-8CD5-84D6F709DD00}">
      <dsp:nvSpPr>
        <dsp:cNvPr id="0" name=""/>
        <dsp:cNvSpPr/>
      </dsp:nvSpPr>
      <dsp:spPr>
        <a:xfrm>
          <a:off x="2385286" y="1655297"/>
          <a:ext cx="1445760" cy="4407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Coding:</a:t>
          </a:r>
        </a:p>
        <a:p>
          <a:pPr lvl="0" algn="ctr" defTabSz="400050">
            <a:lnSpc>
              <a:spcPct val="90000"/>
            </a:lnSpc>
            <a:spcBef>
              <a:spcPct val="0"/>
            </a:spcBef>
            <a:spcAft>
              <a:spcPct val="35000"/>
            </a:spcAft>
          </a:pPr>
          <a:r>
            <a:rPr lang="en-IN" sz="900" kern="1200"/>
            <a:t>Start date:20/3/19</a:t>
          </a:r>
        </a:p>
        <a:p>
          <a:pPr lvl="0" algn="ctr" defTabSz="400050">
            <a:lnSpc>
              <a:spcPct val="90000"/>
            </a:lnSpc>
            <a:spcBef>
              <a:spcPct val="0"/>
            </a:spcBef>
            <a:spcAft>
              <a:spcPct val="35000"/>
            </a:spcAft>
          </a:pPr>
          <a:r>
            <a:rPr lang="en-IN" sz="900" kern="1200"/>
            <a:t>End date:8/4/19</a:t>
          </a:r>
        </a:p>
      </dsp:txBody>
      <dsp:txXfrm>
        <a:off x="2385286" y="1655297"/>
        <a:ext cx="1445760" cy="440780"/>
      </dsp:txXfrm>
    </dsp:sp>
    <dsp:sp modelId="{5738340D-9600-4C72-ADF4-E9C27F9C4204}">
      <dsp:nvSpPr>
        <dsp:cNvPr id="0" name=""/>
        <dsp:cNvSpPr/>
      </dsp:nvSpPr>
      <dsp:spPr>
        <a:xfrm>
          <a:off x="2385286" y="2206273"/>
          <a:ext cx="1445760" cy="4407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kern="1200"/>
            <a:t>Testing:</a:t>
          </a:r>
        </a:p>
        <a:p>
          <a:pPr lvl="0" algn="ctr" defTabSz="355600">
            <a:lnSpc>
              <a:spcPct val="90000"/>
            </a:lnSpc>
            <a:spcBef>
              <a:spcPct val="0"/>
            </a:spcBef>
            <a:spcAft>
              <a:spcPct val="35000"/>
            </a:spcAft>
          </a:pPr>
          <a:r>
            <a:rPr lang="en-IN" sz="800" kern="1200"/>
            <a:t>Start date:18/4/19</a:t>
          </a:r>
        </a:p>
        <a:p>
          <a:pPr lvl="0" algn="ctr" defTabSz="355600">
            <a:lnSpc>
              <a:spcPct val="90000"/>
            </a:lnSpc>
            <a:spcBef>
              <a:spcPct val="0"/>
            </a:spcBef>
            <a:spcAft>
              <a:spcPct val="35000"/>
            </a:spcAft>
          </a:pPr>
          <a:r>
            <a:rPr lang="en-IN" sz="800" kern="1200"/>
            <a:t>End date:20/4/19</a:t>
          </a:r>
        </a:p>
      </dsp:txBody>
      <dsp:txXfrm>
        <a:off x="2385286" y="2206273"/>
        <a:ext cx="1445760" cy="440780"/>
      </dsp:txXfrm>
    </dsp:sp>
    <dsp:sp modelId="{AA83DED9-F5C3-416C-8DF8-CDE177393CBD}">
      <dsp:nvSpPr>
        <dsp:cNvPr id="0" name=""/>
        <dsp:cNvSpPr/>
      </dsp:nvSpPr>
      <dsp:spPr>
        <a:xfrm>
          <a:off x="2385286" y="2757248"/>
          <a:ext cx="1445760" cy="44078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kern="1200"/>
            <a:t>Development:</a:t>
          </a:r>
        </a:p>
        <a:p>
          <a:pPr lvl="0" algn="ctr" defTabSz="355600">
            <a:lnSpc>
              <a:spcPct val="90000"/>
            </a:lnSpc>
            <a:spcBef>
              <a:spcPct val="0"/>
            </a:spcBef>
            <a:spcAft>
              <a:spcPct val="35000"/>
            </a:spcAft>
          </a:pPr>
          <a:r>
            <a:rPr lang="en-IN" sz="800" kern="1200"/>
            <a:t>Start date:21/4/19</a:t>
          </a:r>
        </a:p>
        <a:p>
          <a:pPr lvl="0" algn="ctr" defTabSz="355600">
            <a:lnSpc>
              <a:spcPct val="90000"/>
            </a:lnSpc>
            <a:spcBef>
              <a:spcPct val="0"/>
            </a:spcBef>
            <a:spcAft>
              <a:spcPct val="35000"/>
            </a:spcAft>
          </a:pPr>
          <a:r>
            <a:rPr lang="en-IN" sz="800" kern="1200"/>
            <a:t>End date:24/4/19</a:t>
          </a:r>
        </a:p>
      </dsp:txBody>
      <dsp:txXfrm>
        <a:off x="2385286" y="2757248"/>
        <a:ext cx="1445760" cy="440780"/>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dc:creator>
  <cp:lastModifiedBy>asd</cp:lastModifiedBy>
  <cp:revision>1</cp:revision>
  <dcterms:created xsi:type="dcterms:W3CDTF">2019-04-29T06:24:00Z</dcterms:created>
  <dcterms:modified xsi:type="dcterms:W3CDTF">2019-04-29T06:25:00Z</dcterms:modified>
</cp:coreProperties>
</file>